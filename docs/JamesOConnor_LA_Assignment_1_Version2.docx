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AC096" w14:textId="77777777" w:rsidR="00676453" w:rsidRDefault="0047492A" w:rsidP="005B69E0">
      <w:pPr>
        <w:pStyle w:val="Title"/>
        <w:jc w:val="both"/>
        <w:rPr>
          <w:rFonts w:ascii="Times New Roman" w:hAnsi="Times New Roman" w:cs="Times New Roman"/>
        </w:rPr>
      </w:pPr>
      <w:bookmarkStart w:id="0" w:name="_Hlk57377173"/>
      <w:bookmarkEnd w:id="0"/>
      <w:r w:rsidRPr="0047492A">
        <w:rPr>
          <w:rFonts w:ascii="Times New Roman" w:hAnsi="Times New Roman" w:cs="Times New Roman"/>
        </w:rPr>
        <w:t xml:space="preserve">Predicting House Prices in Ireland Using </w:t>
      </w:r>
      <w:r w:rsidR="008E46F5">
        <w:rPr>
          <w:rFonts w:ascii="Times New Roman" w:hAnsi="Times New Roman" w:cs="Times New Roman"/>
        </w:rPr>
        <w:t xml:space="preserve">Multivariate </w:t>
      </w:r>
      <w:r w:rsidRPr="0047492A">
        <w:rPr>
          <w:rFonts w:ascii="Times New Roman" w:hAnsi="Times New Roman" w:cs="Times New Roman"/>
        </w:rPr>
        <w:t xml:space="preserve">Least Squared Linear Regression </w:t>
      </w:r>
    </w:p>
    <w:p w14:paraId="4CBB068B" w14:textId="77777777" w:rsidR="00E15F26" w:rsidRDefault="00E15F26" w:rsidP="005B69E0">
      <w:pPr>
        <w:jc w:val="both"/>
      </w:pPr>
    </w:p>
    <w:p w14:paraId="3DF6EA59" w14:textId="77777777" w:rsidR="00E15F26" w:rsidRPr="00E15F26" w:rsidRDefault="009466CC" w:rsidP="005B69E0">
      <w:pPr>
        <w:pStyle w:val="Heading2"/>
        <w:jc w:val="both"/>
      </w:pPr>
      <w:r>
        <w:t xml:space="preserve">By </w:t>
      </w:r>
      <w:r w:rsidR="00E15F26">
        <w:t xml:space="preserve">James O’Connor </w:t>
      </w:r>
    </w:p>
    <w:p w14:paraId="448928BB" w14:textId="77777777" w:rsidR="0047492A" w:rsidRPr="00946FEE" w:rsidRDefault="0047492A" w:rsidP="005B69E0">
      <w:pPr>
        <w:jc w:val="both"/>
        <w:rPr>
          <w:rFonts w:cs="Times New Roman"/>
        </w:rPr>
      </w:pPr>
    </w:p>
    <w:p w14:paraId="5CEC63F3" w14:textId="77777777" w:rsidR="0047492A" w:rsidRPr="00946FEE" w:rsidRDefault="0047492A" w:rsidP="005B69E0">
      <w:pPr>
        <w:ind w:firstLine="0"/>
        <w:jc w:val="both"/>
        <w:rPr>
          <w:rFonts w:eastAsiaTheme="majorEastAsia" w:cs="Times New Roman"/>
          <w:b/>
          <w:bCs/>
          <w:i/>
          <w:iCs/>
          <w:sz w:val="32"/>
          <w:szCs w:val="32"/>
        </w:rPr>
      </w:pPr>
      <w:r w:rsidRPr="00946FEE">
        <w:rPr>
          <w:rFonts w:cs="Times New Roman"/>
        </w:rPr>
        <w:br w:type="page"/>
      </w:r>
    </w:p>
    <w:p w14:paraId="73C34F32" w14:textId="77777777" w:rsidR="0047492A" w:rsidRDefault="0047492A" w:rsidP="005B69E0">
      <w:pPr>
        <w:pStyle w:val="Heading1"/>
        <w:jc w:val="both"/>
        <w:rPr>
          <w:rFonts w:cs="Times New Roman"/>
        </w:rPr>
      </w:pPr>
      <w:r w:rsidRPr="0047492A">
        <w:rPr>
          <w:rFonts w:cs="Times New Roman"/>
        </w:rPr>
        <w:lastRenderedPageBreak/>
        <w:t>Introduction</w:t>
      </w:r>
      <w:r w:rsidR="00816750">
        <w:rPr>
          <w:rFonts w:cs="Times New Roman"/>
        </w:rPr>
        <w:t xml:space="preserve"> </w:t>
      </w:r>
      <w:del w:id="1" w:author="Leo Creedon" w:date="2021-01-11T16:11:00Z">
        <w:r w:rsidR="00816750" w:rsidDel="00C77F95">
          <w:rPr>
            <w:rFonts w:cs="Times New Roman"/>
          </w:rPr>
          <w:delText xml:space="preserve">- </w:delText>
        </w:r>
        <w:r w:rsidR="00325F50" w:rsidDel="00C77F95">
          <w:rPr>
            <w:rFonts w:cs="Times New Roman"/>
          </w:rPr>
          <w:delText>150</w:delText>
        </w:r>
      </w:del>
    </w:p>
    <w:p w14:paraId="26C21CEA" w14:textId="77777777" w:rsidR="00D73618" w:rsidRDefault="00837526" w:rsidP="005B69E0">
      <w:pPr>
        <w:jc w:val="both"/>
        <w:rPr>
          <w:rFonts w:cs="Times New Roman"/>
        </w:rPr>
      </w:pPr>
      <w:r>
        <w:rPr>
          <w:rFonts w:cs="Times New Roman"/>
        </w:rPr>
        <w:t>Regression is a study of dependence</w:t>
      </w:r>
      <w:r w:rsidR="009466CC">
        <w:rPr>
          <w:rFonts w:cs="Times New Roman"/>
        </w:rPr>
        <w:t xml:space="preserve"> </w:t>
      </w:r>
      <w:sdt>
        <w:sdtPr>
          <w:rPr>
            <w:rFonts w:cs="Times New Roman"/>
          </w:rPr>
          <w:id w:val="-1948465830"/>
          <w:citation/>
        </w:sdtPr>
        <w:sdtContent>
          <w:r w:rsidR="009466CC">
            <w:rPr>
              <w:rFonts w:cs="Times New Roman"/>
            </w:rPr>
            <w:fldChar w:fldCharType="begin"/>
          </w:r>
          <w:r w:rsidR="009466CC">
            <w:rPr>
              <w:rFonts w:cs="Times New Roman"/>
            </w:rPr>
            <w:instrText xml:space="preserve"> CITATION San05 \l 6153 </w:instrText>
          </w:r>
          <w:r w:rsidR="009466CC">
            <w:rPr>
              <w:rFonts w:cs="Times New Roman"/>
            </w:rPr>
            <w:fldChar w:fldCharType="separate"/>
          </w:r>
          <w:r w:rsidR="002470D9" w:rsidRPr="002470D9">
            <w:rPr>
              <w:rFonts w:cs="Times New Roman"/>
              <w:noProof/>
            </w:rPr>
            <w:t>(Weisburg, 2005)</w:t>
          </w:r>
          <w:r w:rsidR="009466CC">
            <w:rPr>
              <w:rFonts w:cs="Times New Roman"/>
            </w:rPr>
            <w:fldChar w:fldCharType="end"/>
          </w:r>
        </w:sdtContent>
      </w:sdt>
      <w:r w:rsidR="009466CC">
        <w:rPr>
          <w:rFonts w:cs="Times New Roman"/>
        </w:rPr>
        <w:t xml:space="preserve">. </w:t>
      </w:r>
      <w:r w:rsidR="00946FEE" w:rsidRPr="00946FEE">
        <w:rPr>
          <w:rFonts w:cs="Times New Roman"/>
        </w:rPr>
        <w:t xml:space="preserve">The goal of </w:t>
      </w:r>
      <w:r w:rsidR="00744025">
        <w:rPr>
          <w:rFonts w:cs="Times New Roman"/>
        </w:rPr>
        <w:t xml:space="preserve">this project is to </w:t>
      </w:r>
      <w:r>
        <w:rPr>
          <w:rFonts w:cs="Times New Roman"/>
        </w:rPr>
        <w:t xml:space="preserve">study the dependence of a number of properties on house prices in Ireland to </w:t>
      </w:r>
      <w:r w:rsidR="00744025">
        <w:rPr>
          <w:rFonts w:cs="Times New Roman"/>
        </w:rPr>
        <w:t xml:space="preserve">create a linear regression model that can accurately predict the price of </w:t>
      </w:r>
      <w:r w:rsidR="00D73618">
        <w:rPr>
          <w:rFonts w:cs="Times New Roman"/>
        </w:rPr>
        <w:t xml:space="preserve">a house based on </w:t>
      </w:r>
      <w:r>
        <w:rPr>
          <w:rFonts w:cs="Times New Roman"/>
        </w:rPr>
        <w:t>these properties</w:t>
      </w:r>
      <w:r w:rsidR="00D73618">
        <w:rPr>
          <w:rFonts w:cs="Times New Roman"/>
        </w:rPr>
        <w:t xml:space="preserve">. </w:t>
      </w:r>
      <w:r w:rsidR="003B49F1">
        <w:rPr>
          <w:rFonts w:cs="Times New Roman"/>
        </w:rPr>
        <w:t>This</w:t>
      </w:r>
      <w:r w:rsidR="00D73618">
        <w:rPr>
          <w:rFonts w:cs="Times New Roman"/>
        </w:rPr>
        <w:t xml:space="preserve"> model</w:t>
      </w:r>
      <w:r w:rsidR="003B49F1">
        <w:rPr>
          <w:rFonts w:cs="Times New Roman"/>
        </w:rPr>
        <w:t>, if accurate</w:t>
      </w:r>
      <w:ins w:id="2" w:author="Leo Creedon" w:date="2021-01-11T16:12:00Z">
        <w:r w:rsidR="00C77F95">
          <w:rPr>
            <w:rFonts w:cs="Times New Roman"/>
          </w:rPr>
          <w:t>,</w:t>
        </w:r>
      </w:ins>
      <w:r w:rsidR="003B49F1">
        <w:rPr>
          <w:rFonts w:cs="Times New Roman"/>
        </w:rPr>
        <w:t xml:space="preserve"> </w:t>
      </w:r>
      <w:r w:rsidR="00D73618">
        <w:rPr>
          <w:rFonts w:cs="Times New Roman"/>
        </w:rPr>
        <w:t>c</w:t>
      </w:r>
      <w:r w:rsidR="003B49F1">
        <w:rPr>
          <w:rFonts w:cs="Times New Roman"/>
        </w:rPr>
        <w:t>an</w:t>
      </w:r>
      <w:r w:rsidR="00D73618">
        <w:rPr>
          <w:rFonts w:cs="Times New Roman"/>
        </w:rPr>
        <w:t xml:space="preserve"> have a number of application</w:t>
      </w:r>
      <w:r w:rsidR="003B49F1">
        <w:rPr>
          <w:rFonts w:cs="Times New Roman"/>
        </w:rPr>
        <w:t>s</w:t>
      </w:r>
      <w:ins w:id="3" w:author="Leo Creedon" w:date="2021-01-11T16:12:00Z">
        <w:r w:rsidR="00C77F95">
          <w:rPr>
            <w:rFonts w:cs="Times New Roman"/>
          </w:rPr>
          <w:t>:</w:t>
        </w:r>
      </w:ins>
      <w:del w:id="4" w:author="Leo Creedon" w:date="2021-01-11T16:12:00Z">
        <w:r w:rsidR="00D73618" w:rsidDel="00C77F95">
          <w:rPr>
            <w:rFonts w:cs="Times New Roman"/>
          </w:rPr>
          <w:delText>;</w:delText>
        </w:r>
      </w:del>
      <w:r w:rsidR="00D73618">
        <w:rPr>
          <w:rFonts w:cs="Times New Roman"/>
        </w:rPr>
        <w:t xml:space="preserve"> it could be used to determine the approximate price of a house new to market, to figure out if </w:t>
      </w:r>
      <w:r w:rsidR="008E46F5">
        <w:rPr>
          <w:rFonts w:cs="Times New Roman"/>
        </w:rPr>
        <w:t xml:space="preserve">the price of </w:t>
      </w:r>
      <w:r w:rsidR="00D73618">
        <w:rPr>
          <w:rFonts w:cs="Times New Roman"/>
        </w:rPr>
        <w:t>a house is correctly placed</w:t>
      </w:r>
      <w:r w:rsidR="003B49F1">
        <w:rPr>
          <w:rFonts w:cs="Times New Roman"/>
        </w:rPr>
        <w:t xml:space="preserve"> on the market (or </w:t>
      </w:r>
      <w:del w:id="5" w:author="Leo Creedon" w:date="2021-01-11T16:12:00Z">
        <w:r w:rsidR="003B49F1" w:rsidDel="00C77F95">
          <w:rPr>
            <w:rFonts w:cs="Times New Roman"/>
          </w:rPr>
          <w:delText>the fl</w:delText>
        </w:r>
      </w:del>
      <w:del w:id="6" w:author="Leo Creedon" w:date="2021-01-11T16:13:00Z">
        <w:r w:rsidR="003B49F1" w:rsidDel="00C77F95">
          <w:rPr>
            <w:rFonts w:cs="Times New Roman"/>
          </w:rPr>
          <w:delText xml:space="preserve">ipside </w:delText>
        </w:r>
      </w:del>
      <w:r w:rsidR="003B49F1">
        <w:rPr>
          <w:rFonts w:cs="Times New Roman"/>
        </w:rPr>
        <w:t>to determine if it is good</w:t>
      </w:r>
      <w:ins w:id="7" w:author="Leo Creedon" w:date="2021-01-11T16:13:00Z">
        <w:r w:rsidR="00C77F95">
          <w:rPr>
            <w:rFonts w:cs="Times New Roman"/>
          </w:rPr>
          <w:t xml:space="preserve"> or bad</w:t>
        </w:r>
      </w:ins>
      <w:r w:rsidR="003B49F1">
        <w:rPr>
          <w:rFonts w:cs="Times New Roman"/>
        </w:rPr>
        <w:t xml:space="preserve"> value on the market)</w:t>
      </w:r>
      <w:r w:rsidR="00D73618">
        <w:rPr>
          <w:rFonts w:cs="Times New Roman"/>
        </w:rPr>
        <w:t xml:space="preserve">, or to predict the movement of </w:t>
      </w:r>
      <w:r w:rsidR="003B49F1">
        <w:rPr>
          <w:rFonts w:cs="Times New Roman"/>
        </w:rPr>
        <w:t xml:space="preserve">house </w:t>
      </w:r>
      <w:r w:rsidR="00D73618">
        <w:rPr>
          <w:rFonts w:cs="Times New Roman"/>
        </w:rPr>
        <w:t xml:space="preserve">prices over time. </w:t>
      </w:r>
    </w:p>
    <w:p w14:paraId="7FDBF846" w14:textId="77777777" w:rsidR="001E02ED" w:rsidRDefault="003B49F1" w:rsidP="005B69E0">
      <w:pPr>
        <w:jc w:val="both"/>
        <w:rPr>
          <w:rFonts w:cs="Times New Roman"/>
        </w:rPr>
      </w:pPr>
      <w:r>
        <w:rPr>
          <w:rFonts w:cs="Times New Roman"/>
        </w:rPr>
        <w:t xml:space="preserve">This study involves developing a multivariate linear regression (MLR) model, using </w:t>
      </w:r>
      <w:r w:rsidR="00CF52E4">
        <w:rPr>
          <w:rFonts w:cs="Times New Roman"/>
        </w:rPr>
        <w:t xml:space="preserve">input </w:t>
      </w:r>
      <w:r>
        <w:rPr>
          <w:rFonts w:cs="Times New Roman"/>
        </w:rPr>
        <w:t xml:space="preserve">data gathered from a renowned property website in Ireland </w:t>
      </w:r>
      <w:sdt>
        <w:sdtPr>
          <w:rPr>
            <w:rFonts w:cs="Times New Roman"/>
          </w:rPr>
          <w:id w:val="566223213"/>
          <w:citation/>
        </w:sdtPr>
        <w:sdtContent>
          <w:r w:rsidR="009466CC">
            <w:rPr>
              <w:rFonts w:cs="Times New Roman"/>
            </w:rPr>
            <w:fldChar w:fldCharType="begin"/>
          </w:r>
          <w:r w:rsidR="002470D9">
            <w:rPr>
              <w:rFonts w:cs="Times New Roman"/>
            </w:rPr>
            <w:instrText xml:space="preserve">CITATION Daf20 \l 6153 </w:instrText>
          </w:r>
          <w:r w:rsidR="009466CC">
            <w:rPr>
              <w:rFonts w:cs="Times New Roman"/>
            </w:rPr>
            <w:fldChar w:fldCharType="separate"/>
          </w:r>
          <w:r w:rsidR="002470D9" w:rsidRPr="002470D9">
            <w:rPr>
              <w:rFonts w:cs="Times New Roman"/>
              <w:noProof/>
            </w:rPr>
            <w:t>(Daft, 2020)</w:t>
          </w:r>
          <w:r w:rsidR="009466CC">
            <w:rPr>
              <w:rFonts w:cs="Times New Roman"/>
            </w:rPr>
            <w:fldChar w:fldCharType="end"/>
          </w:r>
        </w:sdtContent>
      </w:sdt>
      <w:r w:rsidR="009466CC">
        <w:rPr>
          <w:rFonts w:cs="Times New Roman"/>
        </w:rPr>
        <w:t xml:space="preserve"> </w:t>
      </w:r>
      <w:r w:rsidR="00CF52E4">
        <w:rPr>
          <w:rFonts w:cs="Times New Roman"/>
        </w:rPr>
        <w:t xml:space="preserve">and using </w:t>
      </w:r>
      <w:commentRangeStart w:id="8"/>
      <w:r w:rsidR="00CF52E4">
        <w:rPr>
          <w:rFonts w:cs="Times New Roman"/>
        </w:rPr>
        <w:t xml:space="preserve">the normal equation </w:t>
      </w:r>
      <w:commentRangeEnd w:id="8"/>
      <w:r w:rsidR="00C77F95">
        <w:rPr>
          <w:rStyle w:val="CommentReference"/>
        </w:rPr>
        <w:commentReference w:id="8"/>
      </w:r>
      <w:r w:rsidR="00CF52E4">
        <w:rPr>
          <w:rFonts w:cs="Times New Roman"/>
        </w:rPr>
        <w:t>to determine the model coefficients. The</w:t>
      </w:r>
      <w:del w:id="9" w:author="Leo Creedon" w:date="2021-01-11T16:13:00Z">
        <w:r w:rsidR="00CF52E4" w:rsidDel="00C77F95">
          <w:rPr>
            <w:rFonts w:cs="Times New Roman"/>
          </w:rPr>
          <w:delText xml:space="preserve">  </w:delText>
        </w:r>
      </w:del>
      <w:ins w:id="10" w:author="Leo Creedon" w:date="2021-01-11T16:14:00Z">
        <w:r w:rsidR="00C77F95">
          <w:rPr>
            <w:rFonts w:cs="Times New Roman"/>
          </w:rPr>
          <w:t xml:space="preserve"> </w:t>
        </w:r>
      </w:ins>
      <w:r w:rsidR="00CF52E4">
        <w:rPr>
          <w:rFonts w:cs="Times New Roman"/>
        </w:rPr>
        <w:t xml:space="preserve">model was then analysed using a </w:t>
      </w:r>
      <w:del w:id="11" w:author="Leo Creedon" w:date="2021-01-11T16:14:00Z">
        <w:r w:rsidR="00CF52E4" w:rsidDel="00C77F95">
          <w:rPr>
            <w:rFonts w:cs="Times New Roman"/>
          </w:rPr>
          <w:delText>sub</w:delText>
        </w:r>
      </w:del>
      <w:r w:rsidR="00CF52E4">
        <w:rPr>
          <w:rFonts w:cs="Times New Roman"/>
        </w:rPr>
        <w:t>set of previously unseen data to determine the accuracy of the model</w:t>
      </w:r>
      <w:r w:rsidR="00325F50">
        <w:rPr>
          <w:rFonts w:cs="Times New Roman"/>
        </w:rPr>
        <w:t xml:space="preserve"> using the r squared value. </w:t>
      </w:r>
    </w:p>
    <w:p w14:paraId="34D08945" w14:textId="77777777" w:rsidR="001E02ED" w:rsidRDefault="001E02ED" w:rsidP="005B69E0">
      <w:pPr>
        <w:pStyle w:val="Heading1"/>
        <w:jc w:val="both"/>
      </w:pPr>
      <w:r>
        <w:t>Definitions</w:t>
      </w:r>
    </w:p>
    <w:p w14:paraId="3F2EEF03" w14:textId="77777777" w:rsidR="00936671" w:rsidRDefault="00C77F95" w:rsidP="005B69E0">
      <w:pPr>
        <w:jc w:val="both"/>
        <w:rPr>
          <w:rFonts w:cs="Times New Roman"/>
        </w:rPr>
      </w:pPr>
      <w:ins w:id="12" w:author="Leo Creedon" w:date="2021-01-11T16:15:00Z">
        <w:r>
          <w:rPr>
            <w:rFonts w:cs="Times New Roman"/>
          </w:rPr>
          <w:t xml:space="preserve">Simple </w:t>
        </w:r>
      </w:ins>
      <w:del w:id="13" w:author="Leo Creedon" w:date="2021-01-11T16:15:00Z">
        <w:r w:rsidR="003B49F1" w:rsidDel="00C77F95">
          <w:rPr>
            <w:rFonts w:cs="Times New Roman"/>
          </w:rPr>
          <w:delText>L</w:delText>
        </w:r>
      </w:del>
      <w:ins w:id="14" w:author="Leo Creedon" w:date="2021-01-11T16:15:00Z">
        <w:r>
          <w:rPr>
            <w:rFonts w:cs="Times New Roman"/>
          </w:rPr>
          <w:t>l</w:t>
        </w:r>
      </w:ins>
      <w:r w:rsidR="003B49F1">
        <w:rPr>
          <w:rFonts w:cs="Times New Roman"/>
        </w:rPr>
        <w:t xml:space="preserve">inear regression is the attempt to model the relationship between two variables by fitting a linear equation to observed </w:t>
      </w:r>
      <w:commentRangeStart w:id="15"/>
      <w:r w:rsidR="003B49F1">
        <w:rPr>
          <w:rFonts w:cs="Times New Roman"/>
        </w:rPr>
        <w:t xml:space="preserve">data </w:t>
      </w:r>
      <w:del w:id="16" w:author="J O'Connor" w:date="2021-01-17T14:22:00Z">
        <w:r w:rsidR="003B49F1" w:rsidDel="00286A7C">
          <w:rPr>
            <w:rFonts w:cs="Times New Roman"/>
          </w:rPr>
          <w:delText>(</w:delText>
        </w:r>
      </w:del>
      <w:sdt>
        <w:sdtPr>
          <w:rPr>
            <w:rFonts w:cs="Times New Roman"/>
          </w:rPr>
          <w:id w:val="193429776"/>
          <w:citation/>
        </w:sdtPr>
        <w:sdtContent>
          <w:r w:rsidR="009466CC">
            <w:rPr>
              <w:rFonts w:cs="Times New Roman"/>
            </w:rPr>
            <w:fldChar w:fldCharType="begin"/>
          </w:r>
          <w:r w:rsidR="009466CC">
            <w:rPr>
              <w:rFonts w:cs="Times New Roman"/>
            </w:rPr>
            <w:instrText xml:space="preserve"> CITATION Yal97 \l 6153 </w:instrText>
          </w:r>
          <w:r w:rsidR="009466CC">
            <w:rPr>
              <w:rFonts w:cs="Times New Roman"/>
            </w:rPr>
            <w:fldChar w:fldCharType="separate"/>
          </w:r>
          <w:r w:rsidR="002470D9">
            <w:rPr>
              <w:rFonts w:cs="Times New Roman"/>
              <w:noProof/>
            </w:rPr>
            <w:t xml:space="preserve"> </w:t>
          </w:r>
          <w:r w:rsidR="002470D9" w:rsidRPr="002470D9">
            <w:rPr>
              <w:rFonts w:cs="Times New Roman"/>
              <w:noProof/>
            </w:rPr>
            <w:t>(Yale, 1997)</w:t>
          </w:r>
          <w:r w:rsidR="009466CC">
            <w:rPr>
              <w:rFonts w:cs="Times New Roman"/>
            </w:rPr>
            <w:fldChar w:fldCharType="end"/>
          </w:r>
        </w:sdtContent>
      </w:sdt>
      <w:commentRangeEnd w:id="15"/>
      <w:r>
        <w:rPr>
          <w:rStyle w:val="CommentReference"/>
        </w:rPr>
        <w:commentReference w:id="15"/>
      </w:r>
      <w:r w:rsidR="009466CC">
        <w:rPr>
          <w:rFonts w:cs="Times New Roman"/>
        </w:rPr>
        <w:t>.</w:t>
      </w:r>
      <w:r w:rsidR="003B49F1">
        <w:rPr>
          <w:rFonts w:cs="Times New Roman"/>
        </w:rPr>
        <w:t xml:space="preserve"> Multivariate linear regression is an extension of this</w:t>
      </w:r>
      <w:r w:rsidR="00325F50">
        <w:rPr>
          <w:rFonts w:cs="Times New Roman"/>
        </w:rPr>
        <w:t xml:space="preserve"> </w:t>
      </w:r>
      <w:ins w:id="17" w:author="Leo Creedon" w:date="2021-01-11T16:15:00Z">
        <w:r>
          <w:rPr>
            <w:rFonts w:cs="Times New Roman"/>
          </w:rPr>
          <w:t xml:space="preserve">to where </w:t>
        </w:r>
      </w:ins>
      <w:r w:rsidR="00936671">
        <w:rPr>
          <w:rFonts w:cs="Times New Roman"/>
        </w:rPr>
        <w:t xml:space="preserve">two or more explanatory variables are </w:t>
      </w:r>
      <w:r w:rsidR="00325F50">
        <w:rPr>
          <w:rFonts w:cs="Times New Roman"/>
        </w:rPr>
        <w:t>used</w:t>
      </w:r>
      <w:r w:rsidR="00936671">
        <w:rPr>
          <w:rFonts w:cs="Times New Roman"/>
        </w:rPr>
        <w:t xml:space="preserve"> and a hyperplane is used to represent the best fit rather than a line</w:t>
      </w:r>
      <w:r w:rsidR="001E02ED">
        <w:rPr>
          <w:rFonts w:cs="Times New Roman"/>
        </w:rPr>
        <w:t xml:space="preserve">. </w:t>
      </w:r>
    </w:p>
    <w:p w14:paraId="069422DB" w14:textId="77777777" w:rsidR="009466CC" w:rsidRDefault="00936671" w:rsidP="005B69E0">
      <w:pPr>
        <w:jc w:val="both"/>
        <w:rPr>
          <w:rFonts w:cs="Times New Roman"/>
        </w:rPr>
      </w:pPr>
      <w:r>
        <w:rPr>
          <w:rFonts w:cs="Times New Roman"/>
        </w:rPr>
        <w:t xml:space="preserve">Least squared linear regression </w:t>
      </w:r>
      <w:r w:rsidR="001E02ED">
        <w:rPr>
          <w:rFonts w:cs="Times New Roman"/>
        </w:rPr>
        <w:t xml:space="preserve">is a common method used to fit the regression line or hyperplane to a dataset. </w:t>
      </w:r>
      <w:r w:rsidR="001E02ED" w:rsidRPr="001E02ED">
        <w:rPr>
          <w:rFonts w:cs="Times New Roman"/>
        </w:rPr>
        <w:t>It works by minimizing the sum of the squares of the vertical deviations from each data point to the lin</w:t>
      </w:r>
      <w:r w:rsidR="001E02ED">
        <w:rPr>
          <w:rFonts w:cs="Times New Roman"/>
        </w:rPr>
        <w:t>e or hyperplane</w:t>
      </w:r>
      <w:r w:rsidR="009466CC">
        <w:rPr>
          <w:rFonts w:cs="Times New Roman"/>
        </w:rPr>
        <w:t xml:space="preserve"> </w:t>
      </w:r>
      <w:sdt>
        <w:sdtPr>
          <w:rPr>
            <w:rFonts w:cs="Times New Roman"/>
          </w:rPr>
          <w:id w:val="-129624798"/>
          <w:citation/>
        </w:sdtPr>
        <w:sdtContent>
          <w:r w:rsidR="009466CC">
            <w:rPr>
              <w:rFonts w:cs="Times New Roman"/>
            </w:rPr>
            <w:fldChar w:fldCharType="begin"/>
          </w:r>
          <w:r w:rsidR="009466CC">
            <w:rPr>
              <w:rFonts w:cs="Times New Roman"/>
            </w:rPr>
            <w:instrText xml:space="preserve"> CITATION Yal97 \l 6153 </w:instrText>
          </w:r>
          <w:r w:rsidR="009466CC">
            <w:rPr>
              <w:rFonts w:cs="Times New Roman"/>
            </w:rPr>
            <w:fldChar w:fldCharType="separate"/>
          </w:r>
          <w:r w:rsidR="002470D9" w:rsidRPr="002470D9">
            <w:rPr>
              <w:rFonts w:cs="Times New Roman"/>
              <w:noProof/>
            </w:rPr>
            <w:t>(Yale, 1997)</w:t>
          </w:r>
          <w:r w:rsidR="009466CC">
            <w:rPr>
              <w:rFonts w:cs="Times New Roman"/>
            </w:rPr>
            <w:fldChar w:fldCharType="end"/>
          </w:r>
        </w:sdtContent>
      </w:sdt>
      <w:r w:rsidR="009466CC">
        <w:rPr>
          <w:rFonts w:cs="Times New Roman"/>
        </w:rPr>
        <w:t xml:space="preserve">. </w:t>
      </w:r>
    </w:p>
    <w:p w14:paraId="7C09DA16" w14:textId="77777777" w:rsidR="001E02ED" w:rsidRPr="001E02ED" w:rsidRDefault="001E02ED" w:rsidP="005B69E0">
      <w:pPr>
        <w:pStyle w:val="Heading1"/>
        <w:jc w:val="both"/>
        <w:rPr>
          <w:rFonts w:eastAsia="Times New Roman"/>
          <w:sz w:val="24"/>
          <w:szCs w:val="24"/>
          <w:lang w:eastAsia="en-GB"/>
        </w:rPr>
      </w:pPr>
      <w:r>
        <w:t>Literature Review</w:t>
      </w:r>
    </w:p>
    <w:p w14:paraId="2100767B" w14:textId="77777777" w:rsidR="001E02ED" w:rsidRDefault="001E02ED" w:rsidP="005B69E0">
      <w:pPr>
        <w:jc w:val="both"/>
        <w:rPr>
          <w:rFonts w:cs="Times New Roman"/>
        </w:rPr>
      </w:pPr>
      <w:r>
        <w:rPr>
          <w:rFonts w:cs="Times New Roman"/>
        </w:rPr>
        <w:t xml:space="preserve">Linear regression has been </w:t>
      </w:r>
      <w:r w:rsidR="00837526">
        <w:rPr>
          <w:rFonts w:cs="Times New Roman"/>
        </w:rPr>
        <w:t xml:space="preserve">recorded to have been </w:t>
      </w:r>
      <w:r>
        <w:rPr>
          <w:rFonts w:cs="Times New Roman"/>
        </w:rPr>
        <w:t xml:space="preserve">used </w:t>
      </w:r>
      <w:r w:rsidR="00837526">
        <w:rPr>
          <w:rFonts w:cs="Times New Roman"/>
        </w:rPr>
        <w:t>since the early 19</w:t>
      </w:r>
      <w:r w:rsidR="00837526" w:rsidRPr="00837526">
        <w:rPr>
          <w:rFonts w:cs="Times New Roman"/>
          <w:vertAlign w:val="superscript"/>
        </w:rPr>
        <w:t>th</w:t>
      </w:r>
      <w:r w:rsidR="00837526">
        <w:rPr>
          <w:rFonts w:cs="Times New Roman"/>
        </w:rPr>
        <w:t xml:space="preserve"> century. It is widely applicable to a number of fields. </w:t>
      </w:r>
      <w:sdt>
        <w:sdtPr>
          <w:rPr>
            <w:rFonts w:cs="Times New Roman"/>
          </w:rPr>
          <w:id w:val="-1171708756"/>
          <w:citation/>
        </w:sdtPr>
        <w:sdtContent>
          <w:r w:rsidR="009466CC">
            <w:rPr>
              <w:rFonts w:cs="Times New Roman"/>
            </w:rPr>
            <w:fldChar w:fldCharType="begin"/>
          </w:r>
          <w:r w:rsidR="009466CC">
            <w:rPr>
              <w:rFonts w:cs="Times New Roman"/>
            </w:rPr>
            <w:instrText xml:space="preserve"> CITATION Shu13 \l 6153 </w:instrText>
          </w:r>
          <w:r w:rsidR="009466CC">
            <w:rPr>
              <w:rFonts w:cs="Times New Roman"/>
            </w:rPr>
            <w:fldChar w:fldCharType="separate"/>
          </w:r>
          <w:r w:rsidR="002470D9" w:rsidRPr="002470D9">
            <w:rPr>
              <w:rFonts w:cs="Times New Roman"/>
              <w:noProof/>
            </w:rPr>
            <w:t>(Niu, 2013)</w:t>
          </w:r>
          <w:r w:rsidR="009466CC">
            <w:rPr>
              <w:rFonts w:cs="Times New Roman"/>
            </w:rPr>
            <w:fldChar w:fldCharType="end"/>
          </w:r>
        </w:sdtContent>
      </w:sdt>
      <w:r w:rsidR="009466CC">
        <w:rPr>
          <w:rFonts w:cs="Times New Roman"/>
        </w:rPr>
        <w:t xml:space="preserve"> </w:t>
      </w:r>
      <w:r w:rsidR="00E15F26">
        <w:rPr>
          <w:rFonts w:cs="Times New Roman"/>
        </w:rPr>
        <w:t xml:space="preserve">looked at determining the effect of house properties as variables using a linear regression model to predict the price of a house in San Francisco. These included </w:t>
      </w:r>
      <w:r w:rsidR="00E15F26" w:rsidRPr="00837526">
        <w:rPr>
          <w:rFonts w:cs="Times New Roman"/>
        </w:rPr>
        <w:t xml:space="preserve">sale months, interior size, lot size, built year, </w:t>
      </w:r>
      <w:del w:id="18" w:author="Leo Creedon" w:date="2021-01-11T16:16:00Z">
        <w:r w:rsidR="00E15F26" w:rsidRPr="00837526" w:rsidDel="00C77F95">
          <w:rPr>
            <w:rFonts w:cs="Times New Roman"/>
          </w:rPr>
          <w:delText xml:space="preserve"> </w:delText>
        </w:r>
      </w:del>
      <w:r w:rsidR="00E15F26" w:rsidRPr="00837526">
        <w:rPr>
          <w:rFonts w:cs="Times New Roman"/>
        </w:rPr>
        <w:t xml:space="preserve">number of bedrooms, number of bathrooms, school </w:t>
      </w:r>
      <w:r w:rsidR="00E15F26" w:rsidRPr="00837526">
        <w:rPr>
          <w:rFonts w:cs="Times New Roman"/>
        </w:rPr>
        <w:lastRenderedPageBreak/>
        <w:t>proximity and median price of the city</w:t>
      </w:r>
      <w:r w:rsidR="00E15F26">
        <w:rPr>
          <w:rFonts w:cs="Times New Roman"/>
        </w:rPr>
        <w:t xml:space="preserve">. The results of this study showed that the median city price, interior size had a much larger correlation to the response variable than house properties like bedrooms, bathrooms and build year. </w:t>
      </w:r>
      <w:sdt>
        <w:sdtPr>
          <w:rPr>
            <w:rFonts w:cs="Times New Roman"/>
          </w:rPr>
          <w:id w:val="-840316314"/>
          <w:citation/>
        </w:sdtPr>
        <w:sdtContent>
          <w:r w:rsidR="009466CC">
            <w:rPr>
              <w:rFonts w:cs="Times New Roman"/>
            </w:rPr>
            <w:fldChar w:fldCharType="begin"/>
          </w:r>
          <w:r w:rsidR="009466CC">
            <w:rPr>
              <w:rFonts w:cs="Times New Roman"/>
            </w:rPr>
            <w:instrText xml:space="preserve"> CITATION CRM19 \l 6153 </w:instrText>
          </w:r>
          <w:r w:rsidR="009466CC">
            <w:rPr>
              <w:rFonts w:cs="Times New Roman"/>
            </w:rPr>
            <w:fldChar w:fldCharType="separate"/>
          </w:r>
          <w:r w:rsidR="002470D9" w:rsidRPr="002470D9">
            <w:rPr>
              <w:rFonts w:cs="Times New Roman"/>
              <w:noProof/>
            </w:rPr>
            <w:t>(C. R. Madhuri, 2019)</w:t>
          </w:r>
          <w:r w:rsidR="009466CC">
            <w:rPr>
              <w:rFonts w:cs="Times New Roman"/>
            </w:rPr>
            <w:fldChar w:fldCharType="end"/>
          </w:r>
        </w:sdtContent>
      </w:sdt>
      <w:r w:rsidR="009466CC">
        <w:rPr>
          <w:rFonts w:cs="Times New Roman"/>
        </w:rPr>
        <w:t xml:space="preserve"> </w:t>
      </w:r>
      <w:r w:rsidR="00E15F26">
        <w:rPr>
          <w:rFonts w:cs="Times New Roman"/>
        </w:rPr>
        <w:t>compared multivariate linear regression to a number of regression techniques like ridge, LASSO, elastic net and gradient boosting regression and determined that</w:t>
      </w:r>
      <w:ins w:id="19" w:author="Leo Creedon" w:date="2021-01-11T16:17:00Z">
        <w:r w:rsidR="00C77F95">
          <w:rPr>
            <w:rFonts w:cs="Times New Roman"/>
          </w:rPr>
          <w:t xml:space="preserve"> a</w:t>
        </w:r>
      </w:ins>
      <w:del w:id="20" w:author="Leo Creedon" w:date="2021-01-11T16:17:00Z">
        <w:r w:rsidR="00E15F26" w:rsidDel="00C77F95">
          <w:rPr>
            <w:rFonts w:cs="Times New Roman"/>
          </w:rPr>
          <w:delText>. A</w:delText>
        </w:r>
      </w:del>
      <w:r w:rsidR="00E15F26">
        <w:rPr>
          <w:rFonts w:cs="Times New Roman"/>
        </w:rPr>
        <w:t>lthough it was the least complex technique, it was</w:t>
      </w:r>
      <w:del w:id="21" w:author="Leo Creedon" w:date="2021-01-11T16:17:00Z">
        <w:r w:rsidR="00E15F26" w:rsidDel="00C77F95">
          <w:rPr>
            <w:rFonts w:cs="Times New Roman"/>
          </w:rPr>
          <w:delText xml:space="preserve"> an</w:delText>
        </w:r>
      </w:del>
      <w:r w:rsidR="00E15F26">
        <w:rPr>
          <w:rFonts w:cs="Times New Roman"/>
        </w:rPr>
        <w:t xml:space="preserve"> adequate but not the most accurate method for house price prediction. </w:t>
      </w:r>
    </w:p>
    <w:p w14:paraId="29CE0328" w14:textId="77777777" w:rsidR="004A2266" w:rsidRDefault="004A2266" w:rsidP="005B69E0">
      <w:pPr>
        <w:jc w:val="both"/>
        <w:rPr>
          <w:rFonts w:cs="Times New Roman"/>
        </w:rPr>
      </w:pPr>
      <w:r>
        <w:rPr>
          <w:rFonts w:cs="Times New Roman"/>
        </w:rPr>
        <w:t xml:space="preserve">Selecting the correct number of variables to be included in the model is a critical step in finding the most optimal solution for </w:t>
      </w:r>
      <w:del w:id="22" w:author="Leo Creedon" w:date="2021-01-11T16:17:00Z">
        <w:r w:rsidDel="00C77F95">
          <w:rPr>
            <w:rFonts w:cs="Times New Roman"/>
          </w:rPr>
          <w:delText xml:space="preserve"> </w:delText>
        </w:r>
      </w:del>
      <w:r>
        <w:rPr>
          <w:rFonts w:cs="Times New Roman"/>
        </w:rPr>
        <w:t xml:space="preserve">a linear regression model. </w:t>
      </w:r>
      <w:del w:id="23" w:author="Leo Creedon" w:date="2021-01-11T16:17:00Z">
        <w:r w:rsidDel="00C77F95">
          <w:rPr>
            <w:rFonts w:cs="Times New Roman"/>
          </w:rPr>
          <w:delText>Less</w:delText>
        </w:r>
      </w:del>
      <w:ins w:id="24" w:author="Leo Creedon" w:date="2021-01-11T16:17:00Z">
        <w:r w:rsidR="00C77F95">
          <w:rPr>
            <w:rFonts w:cs="Times New Roman"/>
          </w:rPr>
          <w:t>Fewer</w:t>
        </w:r>
      </w:ins>
      <w:r>
        <w:rPr>
          <w:rFonts w:cs="Times New Roman"/>
        </w:rPr>
        <w:t xml:space="preserve"> variables means </w:t>
      </w:r>
      <w:del w:id="25" w:author="Leo Creedon" w:date="2021-01-11T16:17:00Z">
        <w:r w:rsidDel="00C77F95">
          <w:rPr>
            <w:rFonts w:cs="Times New Roman"/>
          </w:rPr>
          <w:delText>less</w:delText>
        </w:r>
      </w:del>
      <w:ins w:id="26" w:author="Leo Creedon" w:date="2021-01-11T16:17:00Z">
        <w:r w:rsidR="00C77F95">
          <w:rPr>
            <w:rFonts w:cs="Times New Roman"/>
          </w:rPr>
          <w:t>fewer</w:t>
        </w:r>
      </w:ins>
      <w:r>
        <w:rPr>
          <w:rFonts w:cs="Times New Roman"/>
        </w:rPr>
        <w:t xml:space="preserve"> degre</w:t>
      </w:r>
      <w:r w:rsidR="001E02ED">
        <w:rPr>
          <w:rFonts w:cs="Times New Roman"/>
        </w:rPr>
        <w:t>e</w:t>
      </w:r>
      <w:r>
        <w:rPr>
          <w:rFonts w:cs="Times New Roman"/>
        </w:rPr>
        <w:t xml:space="preserve">s of freedom </w:t>
      </w:r>
      <w:r w:rsidR="001E02ED">
        <w:rPr>
          <w:rFonts w:cs="Times New Roman"/>
        </w:rPr>
        <w:t xml:space="preserve">in the model </w:t>
      </w:r>
      <w:r>
        <w:rPr>
          <w:rFonts w:cs="Times New Roman"/>
        </w:rPr>
        <w:t xml:space="preserve">and </w:t>
      </w:r>
      <w:r w:rsidR="001E02ED">
        <w:rPr>
          <w:rFonts w:cs="Times New Roman"/>
        </w:rPr>
        <w:t>in theory should make our model more precise. However, this may not tell us the full story, and too few variables and it may not be sufficient to explain the predictive relationships</w:t>
      </w:r>
      <w:r w:rsidR="002470D9">
        <w:rPr>
          <w:rFonts w:cs="Times New Roman"/>
        </w:rPr>
        <w:t xml:space="preserve"> </w:t>
      </w:r>
      <w:commentRangeStart w:id="27"/>
      <w:sdt>
        <w:sdtPr>
          <w:rPr>
            <w:rFonts w:cs="Times New Roman"/>
          </w:rPr>
          <w:id w:val="850298732"/>
          <w:citation/>
        </w:sdtPr>
        <w:sdtContent>
          <w:r w:rsidR="002470D9">
            <w:rPr>
              <w:rFonts w:cs="Times New Roman"/>
            </w:rPr>
            <w:fldChar w:fldCharType="begin"/>
          </w:r>
          <w:r w:rsidR="002470D9">
            <w:rPr>
              <w:rFonts w:cs="Times New Roman"/>
            </w:rPr>
            <w:instrText xml:space="preserve"> CITATION Yua07 \l 6153 </w:instrText>
          </w:r>
          <w:r w:rsidR="002470D9">
            <w:rPr>
              <w:rFonts w:cs="Times New Roman"/>
            </w:rPr>
            <w:fldChar w:fldCharType="separate"/>
          </w:r>
          <w:r w:rsidR="002470D9" w:rsidRPr="002470D9">
            <w:rPr>
              <w:rFonts w:cs="Times New Roman"/>
              <w:noProof/>
            </w:rPr>
            <w:t>(Yuan, et al., 2007)</w:t>
          </w:r>
          <w:r w:rsidR="002470D9">
            <w:rPr>
              <w:rFonts w:cs="Times New Roman"/>
            </w:rPr>
            <w:fldChar w:fldCharType="end"/>
          </w:r>
        </w:sdtContent>
      </w:sdt>
      <w:r w:rsidR="001E02ED">
        <w:rPr>
          <w:rFonts w:cs="Times New Roman"/>
        </w:rPr>
        <w:t xml:space="preserve">. </w:t>
      </w:r>
      <w:commentRangeEnd w:id="27"/>
      <w:r w:rsidR="00C77F95">
        <w:rPr>
          <w:rStyle w:val="CommentReference"/>
        </w:rPr>
        <w:commentReference w:id="27"/>
      </w:r>
      <w:r>
        <w:rPr>
          <w:rFonts w:cs="Times New Roman"/>
        </w:rPr>
        <w:t xml:space="preserve">A common approach to determining the variables to include or exclude is to use a coefficient matrix, which shows the effect of each </w:t>
      </w:r>
      <w:del w:id="28" w:author="Leo Creedon" w:date="2021-01-11T16:18:00Z">
        <w:r w:rsidDel="00C77F95">
          <w:rPr>
            <w:rFonts w:cs="Times New Roman"/>
          </w:rPr>
          <w:delText xml:space="preserve"> </w:delText>
        </w:r>
      </w:del>
      <w:r>
        <w:rPr>
          <w:rFonts w:cs="Times New Roman"/>
        </w:rPr>
        <w:t>explanatory variable to the response variable separately</w:t>
      </w:r>
      <w:r w:rsidR="001E02ED">
        <w:rPr>
          <w:rFonts w:cs="Times New Roman"/>
        </w:rPr>
        <w:t xml:space="preserve">. </w:t>
      </w:r>
    </w:p>
    <w:p w14:paraId="5F5BF164" w14:textId="77777777" w:rsidR="00CF52E4" w:rsidRPr="00946FEE" w:rsidRDefault="008D6F41" w:rsidP="005B69E0">
      <w:pPr>
        <w:jc w:val="both"/>
        <w:rPr>
          <w:rFonts w:cs="Times New Roman"/>
        </w:rPr>
      </w:pPr>
      <w:r>
        <w:rPr>
          <w:rFonts w:cs="Times New Roman"/>
        </w:rPr>
        <w:t>The use of the normal equation in this paper was</w:t>
      </w:r>
      <w:r w:rsidR="001E02ED">
        <w:rPr>
          <w:rFonts w:cs="Times New Roman"/>
        </w:rPr>
        <w:t xml:space="preserve"> inspired by the work of </w:t>
      </w:r>
      <w:ins w:id="29" w:author="Leo Creedon" w:date="2021-01-11T16:18:00Z">
        <w:r w:rsidR="00C77F95">
          <w:rPr>
            <w:rFonts w:cs="Times New Roman"/>
          </w:rPr>
          <w:t>P</w:t>
        </w:r>
      </w:ins>
      <w:del w:id="30" w:author="Leo Creedon" w:date="2021-01-11T16:18:00Z">
        <w:r w:rsidDel="00C77F95">
          <w:rPr>
            <w:rFonts w:cs="Times New Roman"/>
          </w:rPr>
          <w:delText>p</w:delText>
        </w:r>
      </w:del>
      <w:r>
        <w:rPr>
          <w:rFonts w:cs="Times New Roman"/>
        </w:rPr>
        <w:t xml:space="preserve">rofessor </w:t>
      </w:r>
      <w:r w:rsidR="001E02ED">
        <w:rPr>
          <w:rFonts w:cs="Times New Roman"/>
        </w:rPr>
        <w:t xml:space="preserve">Andrew Ng </w:t>
      </w:r>
      <w:r>
        <w:rPr>
          <w:rFonts w:cs="Times New Roman"/>
        </w:rPr>
        <w:t xml:space="preserve">machine learning training course </w:t>
      </w:r>
      <w:sdt>
        <w:sdtPr>
          <w:rPr>
            <w:rFonts w:cs="Times New Roman"/>
          </w:rPr>
          <w:id w:val="717556817"/>
          <w:citation/>
        </w:sdtPr>
        <w:sdtContent>
          <w:r w:rsidR="002470D9">
            <w:rPr>
              <w:rFonts w:cs="Times New Roman"/>
            </w:rPr>
            <w:fldChar w:fldCharType="begin"/>
          </w:r>
          <w:r w:rsidR="002470D9">
            <w:rPr>
              <w:rFonts w:cs="Times New Roman"/>
            </w:rPr>
            <w:instrText xml:space="preserve"> CITATION And14 \l 6153 </w:instrText>
          </w:r>
          <w:r w:rsidR="002470D9">
            <w:rPr>
              <w:rFonts w:cs="Times New Roman"/>
            </w:rPr>
            <w:fldChar w:fldCharType="separate"/>
          </w:r>
          <w:r w:rsidR="002470D9" w:rsidRPr="002470D9">
            <w:rPr>
              <w:rFonts w:cs="Times New Roman"/>
              <w:noProof/>
            </w:rPr>
            <w:t>(Ng, 2014)</w:t>
          </w:r>
          <w:r w:rsidR="002470D9">
            <w:rPr>
              <w:rFonts w:cs="Times New Roman"/>
            </w:rPr>
            <w:fldChar w:fldCharType="end"/>
          </w:r>
        </w:sdtContent>
      </w:sdt>
      <w:r w:rsidR="002470D9">
        <w:rPr>
          <w:rFonts w:cs="Times New Roman"/>
        </w:rPr>
        <w:t xml:space="preserve"> </w:t>
      </w:r>
      <w:r w:rsidR="00E15F26">
        <w:rPr>
          <w:rFonts w:cs="Times New Roman"/>
        </w:rPr>
        <w:t xml:space="preserve">and from </w:t>
      </w:r>
      <w:sdt>
        <w:sdtPr>
          <w:rPr>
            <w:rFonts w:cs="Times New Roman"/>
          </w:rPr>
          <w:id w:val="732347410"/>
          <w:citation/>
        </w:sdtPr>
        <w:sdtContent>
          <w:r w:rsidR="002470D9">
            <w:rPr>
              <w:rFonts w:cs="Times New Roman"/>
            </w:rPr>
            <w:fldChar w:fldCharType="begin"/>
          </w:r>
          <w:r w:rsidR="002470D9">
            <w:rPr>
              <w:rFonts w:cs="Times New Roman"/>
            </w:rPr>
            <w:instrText xml:space="preserve"> CITATION Sco09 \l 6153 </w:instrText>
          </w:r>
          <w:r w:rsidR="002470D9">
            <w:rPr>
              <w:rFonts w:cs="Times New Roman"/>
            </w:rPr>
            <w:fldChar w:fldCharType="separate"/>
          </w:r>
          <w:r w:rsidR="002470D9" w:rsidRPr="002470D9">
            <w:rPr>
              <w:rFonts w:cs="Times New Roman"/>
              <w:noProof/>
            </w:rPr>
            <w:t>(Brown, 2009)</w:t>
          </w:r>
          <w:r w:rsidR="002470D9">
            <w:rPr>
              <w:rFonts w:cs="Times New Roman"/>
            </w:rPr>
            <w:fldChar w:fldCharType="end"/>
          </w:r>
        </w:sdtContent>
      </w:sdt>
      <w:r w:rsidR="002470D9">
        <w:rPr>
          <w:rFonts w:cs="Times New Roman"/>
        </w:rPr>
        <w:t xml:space="preserve">. </w:t>
      </w:r>
      <w:r w:rsidR="00E15F26">
        <w:rPr>
          <w:rFonts w:cs="Times New Roman"/>
        </w:rPr>
        <w:t xml:space="preserve">Both of these sources highlight the benefits and limitations of using the normal equation to calculate the coefficients of the model equation. The benefits include not having to scale features for the normal equation as well as its speed. These benefits break down with a large </w:t>
      </w:r>
      <w:ins w:id="31" w:author="Leo Creedon" w:date="2021-01-11T16:19:00Z">
        <w:r w:rsidR="00C77F95">
          <w:rPr>
            <w:rFonts w:cs="Times New Roman"/>
          </w:rPr>
          <w:t>amount</w:t>
        </w:r>
      </w:ins>
      <w:del w:id="32" w:author="Leo Creedon" w:date="2021-01-11T16:19:00Z">
        <w:r w:rsidR="00E15F26" w:rsidDel="00C77F95">
          <w:rPr>
            <w:rFonts w:cs="Times New Roman"/>
          </w:rPr>
          <w:delText>number</w:delText>
        </w:r>
      </w:del>
      <w:r w:rsidR="00E15F26">
        <w:rPr>
          <w:rFonts w:cs="Times New Roman"/>
        </w:rPr>
        <w:t xml:space="preserve"> of input data or a large number of features, and a</w:t>
      </w:r>
      <w:del w:id="33" w:author="Leo Creedon" w:date="2021-01-11T16:19:00Z">
        <w:r w:rsidR="00E15F26" w:rsidDel="00C77F95">
          <w:rPr>
            <w:rFonts w:cs="Times New Roman"/>
          </w:rPr>
          <w:delText>n</w:delText>
        </w:r>
      </w:del>
      <w:r w:rsidR="00E15F26">
        <w:rPr>
          <w:rFonts w:cs="Times New Roman"/>
        </w:rPr>
        <w:t xml:space="preserve"> more iterative approach e.g. gradient descent is suggested as a more computationally efficient approach. </w:t>
      </w:r>
    </w:p>
    <w:p w14:paraId="65487DB1" w14:textId="77777777" w:rsidR="003B49F1" w:rsidRDefault="003B49F1" w:rsidP="005B69E0">
      <w:pPr>
        <w:jc w:val="both"/>
        <w:rPr>
          <w:rFonts w:cs="Times New Roman"/>
        </w:rPr>
      </w:pPr>
    </w:p>
    <w:p w14:paraId="290ACC83" w14:textId="77777777" w:rsidR="0047492A" w:rsidRDefault="00325F50" w:rsidP="005B69E0">
      <w:pPr>
        <w:pStyle w:val="Heading1"/>
        <w:jc w:val="both"/>
        <w:rPr>
          <w:rFonts w:cs="Times New Roman"/>
        </w:rPr>
      </w:pPr>
      <w:r>
        <w:rPr>
          <w:rFonts w:cs="Times New Roman"/>
        </w:rPr>
        <w:t xml:space="preserve">Model </w:t>
      </w:r>
      <w:r w:rsidR="0047492A">
        <w:rPr>
          <w:rFonts w:cs="Times New Roman"/>
        </w:rPr>
        <w:t xml:space="preserve">Design </w:t>
      </w:r>
    </w:p>
    <w:p w14:paraId="1E5495EF" w14:textId="47641FE8" w:rsidR="00A921DF" w:rsidRPr="005B69E0" w:rsidRDefault="008E46F5" w:rsidP="005B69E0">
      <w:pPr>
        <w:jc w:val="both"/>
        <w:rPr>
          <w:rFonts w:cs="Times New Roman"/>
        </w:rPr>
      </w:pPr>
      <w:commentRangeStart w:id="34"/>
      <w:del w:id="35" w:author="J O'Connor" w:date="2021-01-17T14:24:00Z">
        <w:r w:rsidRPr="005B69E0" w:rsidDel="00286A7C">
          <w:rPr>
            <w:rFonts w:cs="Times New Roman"/>
          </w:rPr>
          <w:delText xml:space="preserve">In designing the model, </w:delText>
        </w:r>
        <w:r w:rsidR="003B49F1" w:rsidRPr="005B69E0" w:rsidDel="00286A7C">
          <w:rPr>
            <w:rFonts w:cs="Times New Roman"/>
          </w:rPr>
          <w:delText xml:space="preserve">the equation of a line </w:delText>
        </w:r>
      </w:del>
      <w:r w:rsidR="00EB2A46" w:rsidRPr="005B69E0">
        <w:rPr>
          <w:rFonts w:cs="Times New Roman"/>
        </w:rPr>
        <w:t>O</w:t>
      </w:r>
      <w:r w:rsidR="00A921DF" w:rsidRPr="005B69E0">
        <w:rPr>
          <w:rFonts w:cs="Times New Roman"/>
        </w:rPr>
        <w:t xml:space="preserve">ur model will take </w:t>
      </w:r>
      <w:commentRangeEnd w:id="34"/>
      <w:r w:rsidR="00C77F95">
        <w:rPr>
          <w:rStyle w:val="CommentReference"/>
        </w:rPr>
        <w:commentReference w:id="34"/>
      </w:r>
      <w:r w:rsidR="00A921DF" w:rsidRPr="005B69E0">
        <w:rPr>
          <w:rFonts w:cs="Times New Roman"/>
        </w:rPr>
        <w:t>more than one input parameter</w:t>
      </w:r>
      <w:r w:rsidR="00EB2A46" w:rsidRPr="005B69E0">
        <w:rPr>
          <w:rFonts w:cs="Times New Roman"/>
        </w:rPr>
        <w:t xml:space="preserve"> therefore </w:t>
      </w:r>
      <w:r w:rsidR="00A921DF" w:rsidRPr="005B69E0">
        <w:rPr>
          <w:rFonts w:cs="Times New Roman"/>
        </w:rPr>
        <w:t xml:space="preserve">the line equation needs to be </w:t>
      </w:r>
      <w:r w:rsidR="00EB2A46" w:rsidRPr="005B69E0">
        <w:rPr>
          <w:rFonts w:cs="Times New Roman"/>
        </w:rPr>
        <w:t>modified</w:t>
      </w:r>
      <w:r w:rsidR="00A921DF" w:rsidRPr="005B69E0">
        <w:rPr>
          <w:rFonts w:cs="Times New Roman"/>
        </w:rPr>
        <w:t xml:space="preserve"> to allow for more than one explanatory variable. </w:t>
      </w:r>
    </w:p>
    <w:p w14:paraId="2E08AB39" w14:textId="77777777" w:rsidR="00E43731" w:rsidRPr="00E43731" w:rsidRDefault="00E43731" w:rsidP="00D25245">
      <w:pPr>
        <w:pStyle w:val="HTMLPreformatted"/>
        <w:jc w:val="center"/>
        <w:rPr>
          <w:color w:val="000000"/>
        </w:rPr>
      </w:pPr>
    </w:p>
    <w:p w14:paraId="1D9D626E" w14:textId="77777777" w:rsidR="00A921DF" w:rsidRDefault="00A90F07" w:rsidP="00D25245">
      <w:pPr>
        <w:jc w:val="center"/>
        <w:rPr>
          <w:rFonts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θ</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xml:space="preserve">= </m:t>
        </m:r>
        <m:sSub>
          <m:sSubPr>
            <m:ctrlPr>
              <w:rPr>
                <w:rFonts w:ascii="Cambria Math" w:hAnsi="Cambria Math" w:cs="Times New Roman"/>
                <w:i/>
                <w:sz w:val="21"/>
                <w:szCs w:val="21"/>
              </w:rPr>
            </m:ctrlPr>
          </m:sSubPr>
          <m:e>
            <m:r>
              <w:rPr>
                <w:rFonts w:ascii="Cambria Math" w:hAnsi="Cambria Math" w:cs="Times New Roman"/>
                <w:sz w:val="21"/>
                <w:szCs w:val="21"/>
              </w:rPr>
              <m:t>θ</m:t>
            </m:r>
          </m:e>
          <m:sub>
            <m:r>
              <w:rPr>
                <w:rFonts w:ascii="Cambria Math" w:hAnsi="Cambria Math" w:cs="Times New Roman"/>
                <w:sz w:val="21"/>
                <w:szCs w:val="21"/>
              </w:rPr>
              <m:t>0</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0</m:t>
            </m:r>
          </m:sub>
        </m:sSub>
        <m:r>
          <w:rPr>
            <w:rFonts w:ascii="Cambria Math" w:hAnsi="Cambria Math" w:cs="Times New Roman"/>
            <w:sz w:val="21"/>
            <w:szCs w:val="21"/>
          </w:rPr>
          <m:t>+</m:t>
        </m:r>
        <m:sSub>
          <m:sSubPr>
            <m:ctrlPr>
              <w:rPr>
                <w:rFonts w:ascii="Cambria Math" w:hAnsi="Cambria Math" w:cs="Times New Roman"/>
                <w:i/>
                <w:sz w:val="21"/>
                <w:szCs w:val="21"/>
              </w:rPr>
            </m:ctrlPr>
          </m:sSubPr>
          <m:e>
            <m:r>
              <w:rPr>
                <w:rFonts w:ascii="Cambria Math" w:hAnsi="Cambria Math" w:cs="Times New Roman"/>
                <w:sz w:val="21"/>
                <w:szCs w:val="21"/>
              </w:rPr>
              <m:t>θ</m:t>
            </m:r>
          </m:e>
          <m:sub>
            <m:r>
              <w:rPr>
                <w:rFonts w:ascii="Cambria Math" w:hAnsi="Cambria Math" w:cs="Times New Roman"/>
                <w:sz w:val="21"/>
                <w:szCs w:val="21"/>
              </w:rPr>
              <m:t>1</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 xml:space="preserve">+ … </m:t>
        </m:r>
        <m:sSub>
          <m:sSubPr>
            <m:ctrlPr>
              <w:rPr>
                <w:rFonts w:ascii="Cambria Math" w:hAnsi="Cambria Math" w:cs="Times New Roman"/>
                <w:i/>
                <w:sz w:val="21"/>
                <w:szCs w:val="21"/>
              </w:rPr>
            </m:ctrlPr>
          </m:sSubPr>
          <m:e>
            <m:r>
              <w:rPr>
                <w:rFonts w:ascii="Cambria Math" w:hAnsi="Cambria Math" w:cs="Times New Roman"/>
                <w:sz w:val="21"/>
                <w:szCs w:val="21"/>
              </w:rPr>
              <m:t>θ</m:t>
            </m:r>
          </m:e>
          <m:sub>
            <m:r>
              <w:rPr>
                <w:rFonts w:ascii="Cambria Math" w:hAnsi="Cambria Math" w:cs="Times New Roman"/>
                <w:sz w:val="21"/>
                <w:szCs w:val="21"/>
              </w:rPr>
              <m:t>n</m:t>
            </m:r>
          </m:sub>
        </m:sSub>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n</m:t>
            </m:r>
          </m:sub>
        </m:sSub>
      </m:oMath>
      <w:r w:rsidR="002233FE">
        <w:rPr>
          <w:rFonts w:cs="Times New Roman"/>
          <w:sz w:val="21"/>
          <w:szCs w:val="21"/>
        </w:rPr>
        <w:t xml:space="preserve"> </w:t>
      </w:r>
      <w:r w:rsidR="002233FE">
        <w:rPr>
          <w:rFonts w:cs="Times New Roman"/>
          <w:sz w:val="21"/>
          <w:szCs w:val="21"/>
        </w:rPr>
        <w:tab/>
      </w:r>
      <w:r w:rsidR="002233FE">
        <w:rPr>
          <w:rFonts w:cs="Times New Roman"/>
          <w:sz w:val="21"/>
          <w:szCs w:val="21"/>
        </w:rPr>
        <w:tab/>
      </w:r>
      <w:r w:rsidR="002233FE">
        <w:rPr>
          <w:rFonts w:cs="Times New Roman"/>
          <w:sz w:val="21"/>
          <w:szCs w:val="21"/>
        </w:rPr>
        <w:tab/>
        <w:t>(1)</w:t>
      </w:r>
    </w:p>
    <w:p w14:paraId="39D5DCB2" w14:textId="77777777" w:rsidR="007D44D5" w:rsidRPr="005B69E0" w:rsidRDefault="008A6898" w:rsidP="005B69E0">
      <w:pPr>
        <w:jc w:val="both"/>
        <w:rPr>
          <w:rFonts w:cs="Times New Roman"/>
        </w:rPr>
      </w:pPr>
      <w:r w:rsidRPr="005B69E0">
        <w:rPr>
          <w:rFonts w:cs="Times New Roman"/>
        </w:rPr>
        <w:lastRenderedPageBreak/>
        <w:t>i</w:t>
      </w:r>
      <w:r w:rsidR="007D44D5" w:rsidRPr="005B69E0">
        <w:rPr>
          <w:rFonts w:cs="Times New Roman"/>
        </w:rPr>
        <w:t>n matrix form this would be:</w:t>
      </w:r>
    </w:p>
    <w:p w14:paraId="5C805E1F" w14:textId="2AB362A1" w:rsidR="007D44D5" w:rsidRDefault="00A90F07" w:rsidP="00D25245">
      <w:pPr>
        <w:jc w:val="center"/>
        <w:rPr>
          <w:rFonts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θ</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m:t>
        </m:r>
        <m:d>
          <m:dPr>
            <m:begChr m:val="["/>
            <m:endChr m:val="]"/>
            <m:ctrlPr>
              <w:ins w:id="36" w:author="J O'Connor" w:date="2021-01-17T14:24:00Z">
                <w:rPr>
                  <w:rFonts w:ascii="Cambria Math" w:hAnsi="Cambria Math" w:cs="Times New Roman"/>
                  <w:i/>
                  <w:sz w:val="21"/>
                  <w:szCs w:val="21"/>
                </w:rPr>
              </w:ins>
            </m:ctrlPr>
          </m:dPr>
          <m:e>
            <m:m>
              <m:mPr>
                <m:mcs>
                  <m:mc>
                    <m:mcPr>
                      <m:count m:val="2"/>
                      <m:mcJc m:val="center"/>
                    </m:mcPr>
                  </m:mc>
                </m:mcs>
                <m:ctrlPr>
                  <w:ins w:id="37" w:author="J O'Connor" w:date="2021-01-17T14:24:00Z">
                    <w:rPr>
                      <w:rFonts w:ascii="Cambria Math" w:hAnsi="Cambria Math" w:cs="Times New Roman"/>
                      <w:i/>
                      <w:sz w:val="21"/>
                      <w:szCs w:val="21"/>
                    </w:rPr>
                  </w:ins>
                </m:ctrlPr>
              </m:mPr>
              <m:mr>
                <m:e>
                  <m:m>
                    <m:mPr>
                      <m:mcs>
                        <m:mc>
                          <m:mcPr>
                            <m:count m:val="2"/>
                            <m:mcJc m:val="center"/>
                          </m:mcPr>
                        </m:mc>
                      </m:mcs>
                      <m:ctrlPr>
                        <w:ins w:id="38" w:author="J O'Connor" w:date="2021-01-17T14:24:00Z">
                          <w:rPr>
                            <w:rFonts w:ascii="Cambria Math" w:hAnsi="Cambria Math" w:cs="Times New Roman"/>
                            <w:i/>
                            <w:sz w:val="21"/>
                            <w:szCs w:val="21"/>
                          </w:rPr>
                        </w:ins>
                      </m:ctrlPr>
                    </m:mPr>
                    <m:mr>
                      <m:e>
                        <m:sSub>
                          <m:sSubPr>
                            <m:ctrlPr>
                              <w:ins w:id="39" w:author="J O'Connor" w:date="2021-01-17T14:24:00Z">
                                <w:rPr>
                                  <w:rFonts w:ascii="Cambria Math" w:hAnsi="Cambria Math" w:cs="Times New Roman"/>
                                  <w:i/>
                                  <w:sz w:val="21"/>
                                  <w:szCs w:val="21"/>
                                </w:rPr>
                              </w:ins>
                            </m:ctrlPr>
                          </m:sSubPr>
                          <m:e>
                            <m:r>
                              <w:ins w:id="40" w:author="J O'Connor" w:date="2021-01-17T14:24:00Z">
                                <w:rPr>
                                  <w:rFonts w:ascii="Cambria Math" w:hAnsi="Cambria Math" w:cs="Times New Roman"/>
                                  <w:sz w:val="21"/>
                                  <w:szCs w:val="21"/>
                                </w:rPr>
                                <m:t>θ</m:t>
                              </w:ins>
                            </m:r>
                          </m:e>
                          <m:sub>
                            <m:r>
                              <w:ins w:id="41" w:author="J O'Connor" w:date="2021-01-17T14:24:00Z">
                                <w:rPr>
                                  <w:rFonts w:ascii="Cambria Math" w:hAnsi="Cambria Math" w:cs="Times New Roman"/>
                                  <w:sz w:val="21"/>
                                  <w:szCs w:val="21"/>
                                </w:rPr>
                                <m:t>0</m:t>
                              </w:ins>
                            </m:r>
                          </m:sub>
                        </m:sSub>
                      </m:e>
                      <m:e>
                        <m:sSub>
                          <m:sSubPr>
                            <m:ctrlPr>
                              <w:ins w:id="42" w:author="J O'Connor" w:date="2021-01-17T14:24:00Z">
                                <w:rPr>
                                  <w:rFonts w:ascii="Cambria Math" w:hAnsi="Cambria Math" w:cs="Times New Roman"/>
                                  <w:i/>
                                  <w:sz w:val="21"/>
                                  <w:szCs w:val="21"/>
                                </w:rPr>
                              </w:ins>
                            </m:ctrlPr>
                          </m:sSubPr>
                          <m:e>
                            <m:r>
                              <w:ins w:id="43" w:author="J O'Connor" w:date="2021-01-17T14:24:00Z">
                                <w:rPr>
                                  <w:rFonts w:ascii="Cambria Math" w:hAnsi="Cambria Math" w:cs="Times New Roman"/>
                                  <w:sz w:val="21"/>
                                  <w:szCs w:val="21"/>
                                </w:rPr>
                                <m:t>θ</m:t>
                              </w:ins>
                            </m:r>
                          </m:e>
                          <m:sub>
                            <m:r>
                              <w:ins w:id="44" w:author="J O'Connor" w:date="2021-01-17T14:24:00Z">
                                <w:rPr>
                                  <w:rFonts w:ascii="Cambria Math" w:hAnsi="Cambria Math" w:cs="Times New Roman"/>
                                  <w:sz w:val="21"/>
                                  <w:szCs w:val="21"/>
                                </w:rPr>
                                <m:t>1</m:t>
                              </w:ins>
                            </m:r>
                          </m:sub>
                        </m:sSub>
                      </m:e>
                    </m:mr>
                  </m:m>
                </m:e>
                <m:e>
                  <m:m>
                    <m:mPr>
                      <m:mcs>
                        <m:mc>
                          <m:mcPr>
                            <m:count m:val="2"/>
                            <m:mcJc m:val="center"/>
                          </m:mcPr>
                        </m:mc>
                      </m:mcs>
                      <m:ctrlPr>
                        <w:ins w:id="45" w:author="J O'Connor" w:date="2021-01-17T14:24:00Z">
                          <w:rPr>
                            <w:rFonts w:ascii="Cambria Math" w:hAnsi="Cambria Math" w:cs="Times New Roman"/>
                            <w:i/>
                            <w:sz w:val="21"/>
                            <w:szCs w:val="21"/>
                          </w:rPr>
                        </w:ins>
                      </m:ctrlPr>
                    </m:mPr>
                    <m:mr>
                      <m:e>
                        <m:r>
                          <w:ins w:id="46" w:author="J O'Connor" w:date="2021-01-17T14:24:00Z">
                            <w:rPr>
                              <w:rFonts w:ascii="Cambria Math" w:hAnsi="Cambria Math" w:cs="Times New Roman"/>
                              <w:sz w:val="21"/>
                              <w:szCs w:val="21"/>
                            </w:rPr>
                            <m:t>…</m:t>
                          </w:ins>
                        </m:r>
                      </m:e>
                      <m:e>
                        <m:sSub>
                          <m:sSubPr>
                            <m:ctrlPr>
                              <w:ins w:id="47" w:author="J O'Connor" w:date="2021-01-17T14:24:00Z">
                                <w:rPr>
                                  <w:rFonts w:ascii="Cambria Math" w:hAnsi="Cambria Math" w:cs="Times New Roman"/>
                                  <w:i/>
                                  <w:sz w:val="21"/>
                                  <w:szCs w:val="21"/>
                                </w:rPr>
                              </w:ins>
                            </m:ctrlPr>
                          </m:sSubPr>
                          <m:e>
                            <m:r>
                              <w:ins w:id="48" w:author="J O'Connor" w:date="2021-01-17T14:24:00Z">
                                <w:rPr>
                                  <w:rFonts w:ascii="Cambria Math" w:hAnsi="Cambria Math" w:cs="Times New Roman"/>
                                  <w:sz w:val="21"/>
                                  <w:szCs w:val="21"/>
                                </w:rPr>
                                <m:t>θ</m:t>
                              </w:ins>
                            </m:r>
                          </m:e>
                          <m:sub>
                            <m:r>
                              <w:ins w:id="49" w:author="J O'Connor" w:date="2021-01-17T14:24:00Z">
                                <w:rPr>
                                  <w:rFonts w:ascii="Cambria Math" w:hAnsi="Cambria Math" w:cs="Times New Roman"/>
                                  <w:sz w:val="21"/>
                                  <w:szCs w:val="21"/>
                                </w:rPr>
                                <m:t>n</m:t>
                              </w:ins>
                            </m:r>
                          </m:sub>
                        </m:sSub>
                      </m:e>
                    </m:mr>
                  </m:m>
                </m:e>
              </m:mr>
            </m:m>
          </m:e>
        </m:d>
        <m:d>
          <m:dPr>
            <m:begChr m:val="["/>
            <m:endChr m:val="]"/>
            <m:ctrlPr>
              <w:rPr>
                <w:rFonts w:ascii="Cambria Math" w:hAnsi="Cambria Math" w:cs="Times New Roman"/>
                <w:i/>
                <w:sz w:val="21"/>
                <w:szCs w:val="21"/>
              </w:rPr>
            </m:ctrlPr>
          </m:dPr>
          <m:e>
            <m:m>
              <m:mPr>
                <m:mcs>
                  <m:mc>
                    <m:mcPr>
                      <m:count m:val="1"/>
                      <m:mcJc m:val="center"/>
                    </m:mcPr>
                  </m:mc>
                </m:mcs>
                <m:ctrlPr>
                  <w:rPr>
                    <w:rFonts w:ascii="Cambria Math" w:hAnsi="Cambria Math" w:cs="Times New Roman"/>
                    <w:i/>
                    <w:sz w:val="21"/>
                    <w:szCs w:val="21"/>
                  </w:rPr>
                </m:ctrlPr>
              </m:mPr>
              <m:mr>
                <m:e>
                  <m:sSub>
                    <m:sSubPr>
                      <m:ctrlPr>
                        <w:rPr>
                          <w:rFonts w:ascii="Cambria Math" w:hAnsi="Cambria Math" w:cs="Times New Roman"/>
                          <w:i/>
                          <w:sz w:val="21"/>
                          <w:szCs w:val="21"/>
                        </w:rPr>
                      </m:ctrlPr>
                    </m:sSubPr>
                    <m:e>
                      <m:r>
                        <w:ins w:id="50" w:author="J O'Connor" w:date="2021-01-17T14:25:00Z">
                          <w:rPr>
                            <w:rFonts w:ascii="Cambria Math" w:hAnsi="Cambria Math" w:cs="Times New Roman"/>
                            <w:sz w:val="21"/>
                            <w:szCs w:val="21"/>
                          </w:rPr>
                          <m:t>x</m:t>
                        </w:ins>
                      </m:r>
                      <m:r>
                        <w:del w:id="51" w:author="J O'Connor" w:date="2021-01-17T14:25:00Z">
                          <w:rPr>
                            <w:rFonts w:ascii="Cambria Math" w:hAnsi="Cambria Math" w:cs="Times New Roman"/>
                            <w:sz w:val="21"/>
                            <w:szCs w:val="21"/>
                          </w:rPr>
                          <m:t>θ</m:t>
                        </w:del>
                      </m:r>
                    </m:e>
                    <m:sub>
                      <m:r>
                        <w:rPr>
                          <w:rFonts w:ascii="Cambria Math" w:hAnsi="Cambria Math" w:cs="Times New Roman"/>
                          <w:sz w:val="21"/>
                          <w:szCs w:val="21"/>
                        </w:rPr>
                        <m:t>0</m:t>
                      </m:r>
                    </m:sub>
                  </m:sSub>
                </m:e>
              </m:mr>
              <m:mr>
                <m:e>
                  <m:sSub>
                    <m:sSubPr>
                      <m:ctrlPr>
                        <w:rPr>
                          <w:rFonts w:ascii="Cambria Math" w:hAnsi="Cambria Math" w:cs="Times New Roman"/>
                          <w:i/>
                          <w:sz w:val="21"/>
                          <w:szCs w:val="21"/>
                        </w:rPr>
                      </m:ctrlPr>
                    </m:sSubPr>
                    <m:e>
                      <m:r>
                        <w:ins w:id="52" w:author="J O'Connor" w:date="2021-01-17T14:25:00Z">
                          <w:rPr>
                            <w:rFonts w:ascii="Cambria Math" w:hAnsi="Cambria Math" w:cs="Times New Roman"/>
                            <w:sz w:val="21"/>
                            <w:szCs w:val="21"/>
                          </w:rPr>
                          <m:t>x</m:t>
                        </w:ins>
                      </m:r>
                      <m:r>
                        <w:del w:id="53" w:author="J O'Connor" w:date="2021-01-17T14:25:00Z">
                          <w:rPr>
                            <w:rFonts w:ascii="Cambria Math" w:hAnsi="Cambria Math" w:cs="Times New Roman"/>
                            <w:sz w:val="21"/>
                            <w:szCs w:val="21"/>
                          </w:rPr>
                          <m:t>θ</m:t>
                        </w:del>
                      </m:r>
                    </m:e>
                    <m:sub>
                      <m:r>
                        <w:rPr>
                          <w:rFonts w:ascii="Cambria Math" w:hAnsi="Cambria Math" w:cs="Times New Roman"/>
                          <w:sz w:val="21"/>
                          <w:szCs w:val="21"/>
                        </w:rPr>
                        <m:t>1</m:t>
                      </m:r>
                    </m:sub>
                  </m:sSub>
                </m:e>
              </m:mr>
              <m:mr>
                <m:e>
                  <m:m>
                    <m:mPr>
                      <m:mcs>
                        <m:mc>
                          <m:mcPr>
                            <m:count m:val="1"/>
                            <m:mcJc m:val="center"/>
                          </m:mcPr>
                        </m:mc>
                      </m:mcs>
                      <m:ctrlPr>
                        <w:rPr>
                          <w:rFonts w:ascii="Cambria Math" w:hAnsi="Cambria Math" w:cs="Times New Roman"/>
                          <w:i/>
                          <w:sz w:val="21"/>
                          <w:szCs w:val="21"/>
                        </w:rPr>
                      </m:ctrlPr>
                    </m:mPr>
                    <m:mr>
                      <m:e>
                        <m:r>
                          <w:rPr>
                            <w:rFonts w:ascii="Cambria Math" w:hAnsi="Cambria Math" w:cs="Times New Roman"/>
                            <w:sz w:val="21"/>
                            <w:szCs w:val="21"/>
                          </w:rPr>
                          <m:t>⋮</m:t>
                        </m:r>
                      </m:e>
                    </m:mr>
                    <m:mr>
                      <m:e>
                        <m:sSub>
                          <m:sSubPr>
                            <m:ctrlPr>
                              <w:rPr>
                                <w:rFonts w:ascii="Cambria Math" w:hAnsi="Cambria Math" w:cs="Times New Roman"/>
                                <w:i/>
                                <w:sz w:val="21"/>
                                <w:szCs w:val="21"/>
                              </w:rPr>
                            </m:ctrlPr>
                          </m:sSubPr>
                          <m:e>
                            <m:r>
                              <w:ins w:id="54" w:author="J O'Connor" w:date="2021-01-17T14:25:00Z">
                                <w:rPr>
                                  <w:rFonts w:ascii="Cambria Math" w:hAnsi="Cambria Math" w:cs="Times New Roman"/>
                                  <w:sz w:val="21"/>
                                  <w:szCs w:val="21"/>
                                </w:rPr>
                                <m:t>x</m:t>
                              </w:ins>
                            </m:r>
                            <m:r>
                              <w:del w:id="55" w:author="J O'Connor" w:date="2021-01-17T14:25:00Z">
                                <w:rPr>
                                  <w:rFonts w:ascii="Cambria Math" w:hAnsi="Cambria Math" w:cs="Times New Roman"/>
                                  <w:sz w:val="21"/>
                                  <w:szCs w:val="21"/>
                                </w:rPr>
                                <m:t>θ</m:t>
                              </w:del>
                            </m:r>
                          </m:e>
                          <m:sub>
                            <m:r>
                              <w:rPr>
                                <w:rFonts w:ascii="Cambria Math" w:hAnsi="Cambria Math" w:cs="Times New Roman"/>
                                <w:sz w:val="21"/>
                                <w:szCs w:val="21"/>
                              </w:rPr>
                              <m:t>n</m:t>
                            </m:r>
                          </m:sub>
                        </m:sSub>
                      </m:e>
                    </m:mr>
                  </m:m>
                </m:e>
              </m:mr>
            </m:m>
          </m:e>
        </m:d>
        <m:d>
          <m:dPr>
            <m:begChr m:val="["/>
            <m:endChr m:val="]"/>
            <m:ctrlPr>
              <w:del w:id="56" w:author="J O'Connor" w:date="2021-01-17T14:24:00Z">
                <w:rPr>
                  <w:rFonts w:ascii="Cambria Math" w:hAnsi="Cambria Math" w:cs="Times New Roman"/>
                  <w:i/>
                  <w:sz w:val="21"/>
                  <w:szCs w:val="21"/>
                </w:rPr>
              </w:del>
            </m:ctrlPr>
          </m:dPr>
          <m:e>
            <m:m>
              <m:mPr>
                <m:mcs>
                  <m:mc>
                    <m:mcPr>
                      <m:count m:val="2"/>
                      <m:mcJc m:val="center"/>
                    </m:mcPr>
                  </m:mc>
                </m:mcs>
                <m:ctrlPr>
                  <w:del w:id="57" w:author="J O'Connor" w:date="2021-01-17T14:24:00Z">
                    <w:rPr>
                      <w:rFonts w:ascii="Cambria Math" w:hAnsi="Cambria Math" w:cs="Times New Roman"/>
                      <w:i/>
                      <w:sz w:val="21"/>
                      <w:szCs w:val="21"/>
                    </w:rPr>
                  </w:del>
                </m:ctrlPr>
              </m:mPr>
              <m:mr>
                <m:e>
                  <m:m>
                    <m:mPr>
                      <m:mcs>
                        <m:mc>
                          <m:mcPr>
                            <m:count m:val="2"/>
                            <m:mcJc m:val="center"/>
                          </m:mcPr>
                        </m:mc>
                      </m:mcs>
                      <m:ctrlPr>
                        <w:del w:id="58" w:author="J O'Connor" w:date="2021-01-17T14:24:00Z">
                          <w:rPr>
                            <w:rFonts w:ascii="Cambria Math" w:hAnsi="Cambria Math" w:cs="Times New Roman"/>
                            <w:i/>
                            <w:sz w:val="21"/>
                            <w:szCs w:val="21"/>
                          </w:rPr>
                        </w:del>
                      </m:ctrlPr>
                    </m:mPr>
                    <m:mr>
                      <m:e>
                        <m:sSub>
                          <m:sSubPr>
                            <m:ctrlPr>
                              <w:del w:id="59" w:author="J O'Connor" w:date="2021-01-17T14:24:00Z">
                                <w:rPr>
                                  <w:rFonts w:ascii="Cambria Math" w:hAnsi="Cambria Math" w:cs="Times New Roman"/>
                                  <w:i/>
                                  <w:sz w:val="21"/>
                                  <w:szCs w:val="21"/>
                                </w:rPr>
                              </w:del>
                            </m:ctrlPr>
                          </m:sSubPr>
                          <m:e>
                            <m:r>
                              <w:del w:id="60" w:author="J O'Connor" w:date="2021-01-17T14:24:00Z">
                                <w:rPr>
                                  <w:rFonts w:ascii="Cambria Math" w:hAnsi="Cambria Math" w:cs="Times New Roman"/>
                                  <w:sz w:val="21"/>
                                  <w:szCs w:val="21"/>
                                </w:rPr>
                                <m:t>x</m:t>
                              </w:del>
                            </m:r>
                          </m:e>
                          <m:sub>
                            <m:r>
                              <w:del w:id="61" w:author="J O'Connor" w:date="2021-01-17T14:24:00Z">
                                <w:rPr>
                                  <w:rFonts w:ascii="Cambria Math" w:hAnsi="Cambria Math" w:cs="Times New Roman"/>
                                  <w:sz w:val="21"/>
                                  <w:szCs w:val="21"/>
                                </w:rPr>
                                <m:t>0</m:t>
                              </w:del>
                            </m:r>
                          </m:sub>
                        </m:sSub>
                      </m:e>
                      <m:e>
                        <m:sSub>
                          <m:sSubPr>
                            <m:ctrlPr>
                              <w:del w:id="62" w:author="J O'Connor" w:date="2021-01-17T14:24:00Z">
                                <w:rPr>
                                  <w:rFonts w:ascii="Cambria Math" w:hAnsi="Cambria Math" w:cs="Times New Roman"/>
                                  <w:i/>
                                  <w:sz w:val="21"/>
                                  <w:szCs w:val="21"/>
                                </w:rPr>
                              </w:del>
                            </m:ctrlPr>
                          </m:sSubPr>
                          <m:e>
                            <m:r>
                              <w:del w:id="63" w:author="J O'Connor" w:date="2021-01-17T14:24:00Z">
                                <w:rPr>
                                  <w:rFonts w:ascii="Cambria Math" w:hAnsi="Cambria Math" w:cs="Times New Roman"/>
                                  <w:sz w:val="21"/>
                                  <w:szCs w:val="21"/>
                                </w:rPr>
                                <m:t>x</m:t>
                              </w:del>
                            </m:r>
                          </m:e>
                          <m:sub>
                            <m:r>
                              <w:del w:id="64" w:author="J O'Connor" w:date="2021-01-17T14:24:00Z">
                                <w:rPr>
                                  <w:rFonts w:ascii="Cambria Math" w:hAnsi="Cambria Math" w:cs="Times New Roman"/>
                                  <w:sz w:val="21"/>
                                  <w:szCs w:val="21"/>
                                </w:rPr>
                                <m:t>1</m:t>
                              </w:del>
                            </m:r>
                          </m:sub>
                        </m:sSub>
                      </m:e>
                    </m:mr>
                  </m:m>
                </m:e>
                <m:e>
                  <m:m>
                    <m:mPr>
                      <m:mcs>
                        <m:mc>
                          <m:mcPr>
                            <m:count m:val="2"/>
                            <m:mcJc m:val="center"/>
                          </m:mcPr>
                        </m:mc>
                      </m:mcs>
                      <m:ctrlPr>
                        <w:del w:id="65" w:author="J O'Connor" w:date="2021-01-17T14:24:00Z">
                          <w:rPr>
                            <w:rFonts w:ascii="Cambria Math" w:hAnsi="Cambria Math" w:cs="Times New Roman"/>
                            <w:i/>
                            <w:sz w:val="21"/>
                            <w:szCs w:val="21"/>
                          </w:rPr>
                        </w:del>
                      </m:ctrlPr>
                    </m:mPr>
                    <m:mr>
                      <m:e>
                        <m:r>
                          <w:del w:id="66" w:author="J O'Connor" w:date="2021-01-17T14:24:00Z">
                            <w:rPr>
                              <w:rFonts w:ascii="Cambria Math" w:hAnsi="Cambria Math" w:cs="Times New Roman"/>
                              <w:sz w:val="21"/>
                              <w:szCs w:val="21"/>
                            </w:rPr>
                            <m:t>…</m:t>
                          </w:del>
                        </m:r>
                      </m:e>
                      <m:e>
                        <m:sSub>
                          <m:sSubPr>
                            <m:ctrlPr>
                              <w:del w:id="67" w:author="J O'Connor" w:date="2021-01-17T14:24:00Z">
                                <w:rPr>
                                  <w:rFonts w:ascii="Cambria Math" w:hAnsi="Cambria Math" w:cs="Times New Roman"/>
                                  <w:i/>
                                  <w:sz w:val="21"/>
                                  <w:szCs w:val="21"/>
                                </w:rPr>
                              </w:del>
                            </m:ctrlPr>
                          </m:sSubPr>
                          <m:e>
                            <m:r>
                              <w:del w:id="68" w:author="J O'Connor" w:date="2021-01-17T14:24:00Z">
                                <w:rPr>
                                  <w:rFonts w:ascii="Cambria Math" w:hAnsi="Cambria Math" w:cs="Times New Roman"/>
                                  <w:sz w:val="21"/>
                                  <w:szCs w:val="21"/>
                                </w:rPr>
                                <m:t>x</m:t>
                              </w:del>
                            </m:r>
                          </m:e>
                          <m:sub>
                            <m:r>
                              <w:del w:id="69" w:author="J O'Connor" w:date="2021-01-17T14:24:00Z">
                                <w:rPr>
                                  <w:rFonts w:ascii="Cambria Math" w:hAnsi="Cambria Math" w:cs="Times New Roman"/>
                                  <w:sz w:val="21"/>
                                  <w:szCs w:val="21"/>
                                </w:rPr>
                                <m:t>n</m:t>
                              </w:del>
                            </m:r>
                          </m:sub>
                        </m:sSub>
                      </m:e>
                    </m:mr>
                  </m:m>
                </m:e>
              </m:mr>
            </m:m>
          </m:e>
        </m:d>
      </m:oMath>
      <w:r w:rsidR="007136CE">
        <w:rPr>
          <w:rFonts w:cs="Times New Roman"/>
          <w:sz w:val="21"/>
          <w:szCs w:val="21"/>
        </w:rPr>
        <w:tab/>
      </w:r>
      <w:r w:rsidR="007136CE">
        <w:rPr>
          <w:rFonts w:cs="Times New Roman"/>
          <w:sz w:val="21"/>
          <w:szCs w:val="21"/>
        </w:rPr>
        <w:tab/>
      </w:r>
      <w:r w:rsidR="007136CE">
        <w:rPr>
          <w:rFonts w:cs="Times New Roman"/>
          <w:sz w:val="21"/>
          <w:szCs w:val="21"/>
        </w:rPr>
        <w:tab/>
        <w:t>(</w:t>
      </w:r>
      <w:commentRangeStart w:id="70"/>
      <w:r w:rsidR="007136CE">
        <w:rPr>
          <w:rFonts w:cs="Times New Roman"/>
          <w:sz w:val="21"/>
          <w:szCs w:val="21"/>
        </w:rPr>
        <w:t>2</w:t>
      </w:r>
      <w:commentRangeEnd w:id="70"/>
      <w:r w:rsidR="00C77F95">
        <w:rPr>
          <w:rStyle w:val="CommentReference"/>
        </w:rPr>
        <w:commentReference w:id="70"/>
      </w:r>
      <w:r w:rsidR="007136CE">
        <w:rPr>
          <w:rFonts w:cs="Times New Roman"/>
          <w:sz w:val="21"/>
          <w:szCs w:val="21"/>
        </w:rPr>
        <w:t>)</w:t>
      </w:r>
    </w:p>
    <w:p w14:paraId="43A7B3B6" w14:textId="77777777" w:rsidR="007D44D5" w:rsidRPr="005B69E0" w:rsidRDefault="007D44D5" w:rsidP="005B69E0">
      <w:pPr>
        <w:jc w:val="both"/>
        <w:rPr>
          <w:rFonts w:cs="Times New Roman"/>
        </w:rPr>
      </w:pPr>
      <w:r w:rsidRPr="005B69E0">
        <w:rPr>
          <w:rFonts w:cs="Times New Roman"/>
        </w:rPr>
        <w:t>or more sim</w:t>
      </w:r>
      <w:r w:rsidR="007136CE" w:rsidRPr="005B69E0">
        <w:rPr>
          <w:rFonts w:cs="Times New Roman"/>
        </w:rPr>
        <w:t xml:space="preserve">ply: </w:t>
      </w:r>
    </w:p>
    <w:p w14:paraId="13A62EE7" w14:textId="77777777" w:rsidR="007136CE" w:rsidRDefault="00A90F07" w:rsidP="00D25245">
      <w:pPr>
        <w:jc w:val="center"/>
        <w:rPr>
          <w:rFonts w:cs="Times New Roman"/>
          <w:sz w:val="21"/>
          <w:szCs w:val="21"/>
        </w:rPr>
      </w:pPr>
      <m:oMath>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θ</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 xml:space="preserve">= </m:t>
        </m:r>
        <m:sSup>
          <m:sSupPr>
            <m:ctrlPr>
              <w:rPr>
                <w:rFonts w:ascii="Cambria Math" w:hAnsi="Cambria Math" w:cs="Times New Roman"/>
                <w:i/>
                <w:sz w:val="21"/>
                <w:szCs w:val="21"/>
              </w:rPr>
            </m:ctrlPr>
          </m:sSupPr>
          <m:e>
            <m:r>
              <w:rPr>
                <w:rFonts w:ascii="Cambria Math" w:hAnsi="Cambria Math" w:cs="Times New Roman"/>
                <w:sz w:val="21"/>
                <w:szCs w:val="21"/>
              </w:rPr>
              <m:t>θ</m:t>
            </m:r>
          </m:e>
          <m:sup>
            <m:r>
              <w:rPr>
                <w:rFonts w:ascii="Cambria Math" w:hAnsi="Cambria Math" w:cs="Times New Roman"/>
                <w:sz w:val="21"/>
                <w:szCs w:val="21"/>
              </w:rPr>
              <m:t>T</m:t>
            </m:r>
          </m:sup>
        </m:sSup>
        <m:r>
          <w:rPr>
            <w:rFonts w:ascii="Cambria Math" w:hAnsi="Cambria Math" w:cs="Times New Roman"/>
            <w:sz w:val="21"/>
            <w:szCs w:val="21"/>
          </w:rPr>
          <m:t>x</m:t>
        </m:r>
      </m:oMath>
      <w:r w:rsidR="007136CE">
        <w:rPr>
          <w:rFonts w:cs="Times New Roman"/>
          <w:sz w:val="21"/>
          <w:szCs w:val="21"/>
        </w:rPr>
        <w:tab/>
      </w:r>
      <w:r w:rsidR="007136CE">
        <w:rPr>
          <w:rFonts w:cs="Times New Roman"/>
          <w:sz w:val="21"/>
          <w:szCs w:val="21"/>
        </w:rPr>
        <w:tab/>
      </w:r>
      <w:r w:rsidR="007136CE">
        <w:rPr>
          <w:rFonts w:cs="Times New Roman"/>
          <w:sz w:val="21"/>
          <w:szCs w:val="21"/>
        </w:rPr>
        <w:tab/>
      </w:r>
      <w:r w:rsidR="007136CE">
        <w:rPr>
          <w:rFonts w:cs="Times New Roman"/>
          <w:sz w:val="21"/>
          <w:szCs w:val="21"/>
        </w:rPr>
        <w:tab/>
      </w:r>
      <w:r w:rsidR="007136CE">
        <w:rPr>
          <w:rFonts w:cs="Times New Roman"/>
          <w:sz w:val="21"/>
          <w:szCs w:val="21"/>
        </w:rPr>
        <w:tab/>
        <w:t>(3)</w:t>
      </w:r>
    </w:p>
    <w:p w14:paraId="696208F7" w14:textId="147ECCCC" w:rsidR="00A921DF" w:rsidRPr="005B69E0" w:rsidRDefault="00A921DF" w:rsidP="005B69E0">
      <w:pPr>
        <w:jc w:val="both"/>
        <w:rPr>
          <w:rFonts w:cs="Times New Roman"/>
        </w:rPr>
      </w:pPr>
      <w:r w:rsidRPr="005B69E0">
        <w:rPr>
          <w:rFonts w:cs="Times New Roman"/>
        </w:rPr>
        <w:t xml:space="preserve">where the x values correlate to our vectorized input variables and the </w:t>
      </w:r>
      <m:oMath>
        <m:r>
          <w:rPr>
            <w:rFonts w:ascii="Cambria Math" w:hAnsi="Cambria Math" w:cs="Times New Roman"/>
          </w:rPr>
          <m:t>θ</m:t>
        </m:r>
      </m:oMath>
      <w:r w:rsidR="002233FE" w:rsidRPr="005B69E0">
        <w:rPr>
          <w:rFonts w:cs="Times New Roman"/>
        </w:rPr>
        <w:t xml:space="preserve"> </w:t>
      </w:r>
      <w:r w:rsidRPr="005B69E0">
        <w:rPr>
          <w:rFonts w:cs="Times New Roman"/>
        </w:rPr>
        <w:t>values correspond to the coefficient of each of these input variables</w:t>
      </w:r>
      <w:r w:rsidR="002233FE" w:rsidRPr="005B69E0">
        <w:rPr>
          <w:rFonts w:cs="Times New Roman"/>
        </w:rPr>
        <w:t xml:space="preserve">, for </w:t>
      </w:r>
      <m:oMath>
        <m:r>
          <w:rPr>
            <w:rFonts w:ascii="Cambria Math" w:hAnsi="Cambria Math" w:cs="Times New Roman"/>
          </w:rPr>
          <m:t>n+1</m:t>
        </m:r>
      </m:oMath>
      <w:r w:rsidR="002233FE" w:rsidRPr="005B69E0">
        <w:rPr>
          <w:rFonts w:cs="Times New Roman"/>
        </w:rPr>
        <w:t xml:space="preserve"> input variables</w:t>
      </w:r>
      <w:r w:rsidRPr="005B69E0">
        <w:rPr>
          <w:rFonts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oMath>
      <w:r w:rsidR="002233FE" w:rsidRPr="005B69E0">
        <w:rPr>
          <w:rFonts w:cs="Times New Roman"/>
        </w:rPr>
        <w:t xml:space="preserve"> is our output of our model, the price of a house for a given set of input variables.  </w:t>
      </w:r>
      <w:commentRangeStart w:id="71"/>
      <w:del w:id="72" w:author="J O'Connor" w:date="2021-01-17T14:25:00Z">
        <w:r w:rsidR="00EB2A46" w:rsidRPr="005B69E0" w:rsidDel="00286A7C">
          <w:rPr>
            <w:rFonts w:cs="Times New Roman"/>
          </w:rPr>
          <w:delText xml:space="preserve">As the model is linear each x value is of the first order. </w:delText>
        </w:r>
        <w:commentRangeEnd w:id="71"/>
        <w:r w:rsidR="00332296" w:rsidDel="00286A7C">
          <w:rPr>
            <w:rStyle w:val="CommentReference"/>
          </w:rPr>
          <w:commentReference w:id="71"/>
        </w:r>
      </w:del>
    </w:p>
    <w:p w14:paraId="70FEDCA5" w14:textId="77777777" w:rsidR="001F3279" w:rsidRPr="005B69E0" w:rsidRDefault="00CF238C" w:rsidP="005B69E0">
      <w:pPr>
        <w:jc w:val="both"/>
        <w:rPr>
          <w:rFonts w:cs="Times New Roman"/>
        </w:rPr>
      </w:pPr>
      <w:r w:rsidRPr="005B69E0">
        <w:rPr>
          <w:rFonts w:cs="Times New Roman"/>
        </w:rPr>
        <w:t>The dataset for the model was gathered using a</w:t>
      </w:r>
      <w:r w:rsidR="001F3279" w:rsidRPr="005B69E0">
        <w:rPr>
          <w:rFonts w:cs="Times New Roman"/>
        </w:rPr>
        <w:t xml:space="preserve"> popular website in Ireland </w:t>
      </w:r>
      <w:r w:rsidR="00A872EB" w:rsidRPr="005B69E0">
        <w:rPr>
          <w:rFonts w:cs="Times New Roman"/>
        </w:rPr>
        <w:t>on</w:t>
      </w:r>
      <w:r w:rsidR="00744025" w:rsidRPr="005B69E0">
        <w:rPr>
          <w:rFonts w:cs="Times New Roman"/>
        </w:rPr>
        <w:t xml:space="preserve"> the 19</w:t>
      </w:r>
      <w:r w:rsidR="00744025" w:rsidRPr="005B69E0">
        <w:rPr>
          <w:rFonts w:cs="Times New Roman"/>
          <w:vertAlign w:val="superscript"/>
        </w:rPr>
        <w:t>th</w:t>
      </w:r>
      <w:r w:rsidR="00744025" w:rsidRPr="005B69E0">
        <w:rPr>
          <w:rFonts w:cs="Times New Roman"/>
        </w:rPr>
        <w:t xml:space="preserve"> November 2020</w:t>
      </w:r>
      <w:r w:rsidR="001F3279" w:rsidRPr="005B69E0">
        <w:rPr>
          <w:rFonts w:cs="Times New Roman"/>
        </w:rPr>
        <w:t xml:space="preserve">. </w:t>
      </w:r>
      <w:r w:rsidRPr="005B69E0">
        <w:rPr>
          <w:rFonts w:cs="Times New Roman"/>
        </w:rPr>
        <w:t>This is an important distinction due to the time-dependant nature of property prices.</w:t>
      </w:r>
      <w:r w:rsidR="00744025" w:rsidRPr="005B69E0">
        <w:rPr>
          <w:rFonts w:cs="Times New Roman"/>
        </w:rPr>
        <w:t xml:space="preserve"> </w:t>
      </w:r>
      <w:r w:rsidR="001F3279" w:rsidRPr="005B69E0">
        <w:rPr>
          <w:rFonts w:cs="Times New Roman"/>
        </w:rPr>
        <w:t>Below is a sample</w:t>
      </w:r>
      <w:r w:rsidR="00744025" w:rsidRPr="005B69E0">
        <w:rPr>
          <w:rFonts w:cs="Times New Roman"/>
        </w:rPr>
        <w:t xml:space="preserve"> of the dataset</w:t>
      </w:r>
      <w:r w:rsidR="00667558" w:rsidRPr="005B69E0">
        <w:rPr>
          <w:rFonts w:cs="Times New Roman"/>
        </w:rPr>
        <w:t xml:space="preserve"> (m=</w:t>
      </w:r>
      <w:r w:rsidR="00843894" w:rsidRPr="005B69E0">
        <w:rPr>
          <w:rFonts w:cs="Times New Roman"/>
        </w:rPr>
        <w:t>6</w:t>
      </w:r>
      <w:r w:rsidR="00667558" w:rsidRPr="005B69E0">
        <w:rPr>
          <w:rFonts w:cs="Times New Roman"/>
        </w:rPr>
        <w:t xml:space="preserve">), which we will use for demonstration in this section.  </w:t>
      </w:r>
    </w:p>
    <w:tbl>
      <w:tblPr>
        <w:tblStyle w:val="PlainTable1"/>
        <w:tblW w:w="5000" w:type="pct"/>
        <w:jc w:val="center"/>
        <w:tblLook w:val="04A0" w:firstRow="1" w:lastRow="0" w:firstColumn="1" w:lastColumn="0" w:noHBand="0" w:noVBand="1"/>
        <w:tblPrChange w:id="73" w:author="J O'Connor" w:date="2021-01-17T14:25:00Z">
          <w:tblPr>
            <w:tblStyle w:val="PlainTable1"/>
            <w:tblW w:w="5000" w:type="pct"/>
            <w:tblLook w:val="04A0" w:firstRow="1" w:lastRow="0" w:firstColumn="1" w:lastColumn="0" w:noHBand="0" w:noVBand="1"/>
          </w:tblPr>
        </w:tblPrChange>
      </w:tblPr>
      <w:tblGrid>
        <w:gridCol w:w="1100"/>
        <w:gridCol w:w="744"/>
        <w:gridCol w:w="827"/>
        <w:gridCol w:w="856"/>
        <w:gridCol w:w="676"/>
        <w:gridCol w:w="892"/>
        <w:gridCol w:w="523"/>
        <w:gridCol w:w="1278"/>
        <w:gridCol w:w="1105"/>
        <w:gridCol w:w="1009"/>
        <w:tblGridChange w:id="74">
          <w:tblGrid>
            <w:gridCol w:w="1100"/>
            <w:gridCol w:w="744"/>
            <w:gridCol w:w="827"/>
            <w:gridCol w:w="856"/>
            <w:gridCol w:w="676"/>
            <w:gridCol w:w="892"/>
            <w:gridCol w:w="523"/>
            <w:gridCol w:w="1278"/>
            <w:gridCol w:w="1105"/>
            <w:gridCol w:w="1009"/>
          </w:tblGrid>
        </w:tblGridChange>
      </w:tblGrid>
      <w:tr w:rsidR="000A7E81" w:rsidRPr="002233FE" w14:paraId="76C96BEB" w14:textId="77777777" w:rsidTr="00286A7C">
        <w:trPr>
          <w:cnfStyle w:val="100000000000" w:firstRow="1" w:lastRow="0" w:firstColumn="0" w:lastColumn="0" w:oddVBand="0" w:evenVBand="0" w:oddHBand="0" w:evenHBand="0" w:firstRowFirstColumn="0" w:firstRowLastColumn="0" w:lastRowFirstColumn="0" w:lastRowLastColumn="0"/>
          <w:trHeight w:val="352"/>
          <w:jc w:val="center"/>
          <w:trPrChange w:id="75" w:author="J O'Connor" w:date="2021-01-17T14:25:00Z">
            <w:trPr>
              <w:trHeight w:val="352"/>
            </w:trPr>
          </w:trPrChange>
        </w:trPr>
        <w:tc>
          <w:tcPr>
            <w:cnfStyle w:val="001000000000" w:firstRow="0" w:lastRow="0" w:firstColumn="1" w:lastColumn="0" w:oddVBand="0" w:evenVBand="0" w:oddHBand="0" w:evenHBand="0" w:firstRowFirstColumn="0" w:firstRowLastColumn="0" w:lastRowFirstColumn="0" w:lastRowLastColumn="0"/>
            <w:tcW w:w="611" w:type="pct"/>
            <w:noWrap/>
            <w:vAlign w:val="center"/>
            <w:hideMark/>
            <w:tcPrChange w:id="76" w:author="J O'Connor" w:date="2021-01-17T14:25:00Z">
              <w:tcPr>
                <w:tcW w:w="611" w:type="pct"/>
                <w:noWrap/>
                <w:vAlign w:val="center"/>
                <w:hideMark/>
              </w:tcPr>
            </w:tcPrChange>
          </w:tcPr>
          <w:p w14:paraId="7C639BE0" w14:textId="25314C8F" w:rsidR="002233FE" w:rsidRPr="000A7E81" w:rsidRDefault="00286A7C" w:rsidP="005B69E0">
            <w:pPr>
              <w:ind w:firstLine="0"/>
              <w:jc w:val="both"/>
              <w:cnfStyle w:val="101000000000" w:firstRow="1" w:lastRow="0" w:firstColumn="1"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ins w:id="77" w:author="J O'Connor" w:date="2021-01-17T14:28:00Z">
              <w:r>
                <w:rPr>
                  <w:rFonts w:ascii="Calibri" w:eastAsia="Times New Roman" w:hAnsi="Calibri" w:cs="Times New Roman"/>
                  <w:color w:val="000000" w:themeColor="text1"/>
                  <w:sz w:val="13"/>
                  <w:szCs w:val="13"/>
                  <w:lang w:eastAsia="en-GB"/>
                </w:rPr>
                <w:t>district</w:t>
              </w:r>
            </w:ins>
            <w:del w:id="78" w:author="J O'Connor" w:date="2021-01-17T14:28:00Z">
              <w:r w:rsidR="002233FE" w:rsidRPr="000A7E81" w:rsidDel="00286A7C">
                <w:rPr>
                  <w:rFonts w:ascii="Calibri" w:eastAsia="Times New Roman" w:hAnsi="Calibri" w:cs="Times New Roman"/>
                  <w:color w:val="000000" w:themeColor="text1"/>
                  <w:sz w:val="13"/>
                  <w:szCs w:val="13"/>
                  <w:lang w:eastAsia="en-GB"/>
                </w:rPr>
                <w:delText>area</w:delText>
              </w:r>
            </w:del>
          </w:p>
        </w:tc>
        <w:tc>
          <w:tcPr>
            <w:tcW w:w="413" w:type="pct"/>
            <w:noWrap/>
            <w:vAlign w:val="center"/>
            <w:hideMark/>
            <w:tcPrChange w:id="79" w:author="J O'Connor" w:date="2021-01-17T14:25:00Z">
              <w:tcPr>
                <w:tcW w:w="413" w:type="pct"/>
                <w:noWrap/>
                <w:vAlign w:val="center"/>
                <w:hideMark/>
              </w:tcPr>
            </w:tcPrChange>
          </w:tcPr>
          <w:p w14:paraId="145FDCFC"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r w:rsidRPr="000A7E81">
              <w:rPr>
                <w:rFonts w:ascii="Calibri" w:eastAsia="Times New Roman" w:hAnsi="Calibri" w:cs="Times New Roman"/>
                <w:color w:val="000000" w:themeColor="text1"/>
                <w:sz w:val="13"/>
                <w:szCs w:val="13"/>
                <w:lang w:eastAsia="en-GB"/>
              </w:rPr>
              <w:t>county</w:t>
            </w:r>
          </w:p>
        </w:tc>
        <w:tc>
          <w:tcPr>
            <w:tcW w:w="459" w:type="pct"/>
            <w:noWrap/>
            <w:vAlign w:val="center"/>
            <w:hideMark/>
            <w:tcPrChange w:id="80" w:author="J O'Connor" w:date="2021-01-17T14:25:00Z">
              <w:tcPr>
                <w:tcW w:w="459" w:type="pct"/>
                <w:noWrap/>
                <w:vAlign w:val="center"/>
                <w:hideMark/>
              </w:tcPr>
            </w:tcPrChange>
          </w:tcPr>
          <w:p w14:paraId="3CAD65B8"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r w:rsidRPr="000A7E81">
              <w:rPr>
                <w:rFonts w:ascii="Calibri" w:eastAsia="Times New Roman" w:hAnsi="Calibri" w:cs="Times New Roman"/>
                <w:color w:val="000000" w:themeColor="text1"/>
                <w:sz w:val="13"/>
                <w:szCs w:val="13"/>
                <w:lang w:eastAsia="en-GB"/>
              </w:rPr>
              <w:t>longitude</w:t>
            </w:r>
          </w:p>
        </w:tc>
        <w:tc>
          <w:tcPr>
            <w:tcW w:w="475" w:type="pct"/>
            <w:noWrap/>
            <w:vAlign w:val="center"/>
            <w:hideMark/>
            <w:tcPrChange w:id="81" w:author="J O'Connor" w:date="2021-01-17T14:25:00Z">
              <w:tcPr>
                <w:tcW w:w="475" w:type="pct"/>
                <w:noWrap/>
                <w:vAlign w:val="center"/>
                <w:hideMark/>
              </w:tcPr>
            </w:tcPrChange>
          </w:tcPr>
          <w:p w14:paraId="63242A32"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r w:rsidRPr="000A7E81">
              <w:rPr>
                <w:rFonts w:ascii="Calibri" w:eastAsia="Times New Roman" w:hAnsi="Calibri" w:cs="Times New Roman"/>
                <w:color w:val="000000" w:themeColor="text1"/>
                <w:sz w:val="13"/>
                <w:szCs w:val="13"/>
                <w:lang w:eastAsia="en-GB"/>
              </w:rPr>
              <w:t>latitude</w:t>
            </w:r>
          </w:p>
        </w:tc>
        <w:tc>
          <w:tcPr>
            <w:tcW w:w="375" w:type="pct"/>
            <w:noWrap/>
            <w:vAlign w:val="center"/>
            <w:hideMark/>
            <w:tcPrChange w:id="82" w:author="J O'Connor" w:date="2021-01-17T14:25:00Z">
              <w:tcPr>
                <w:tcW w:w="375" w:type="pct"/>
                <w:noWrap/>
                <w:vAlign w:val="center"/>
                <w:hideMark/>
              </w:tcPr>
            </w:tcPrChange>
          </w:tcPr>
          <w:p w14:paraId="7D739EA5"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r w:rsidRPr="000A7E81">
              <w:rPr>
                <w:rFonts w:ascii="Calibri" w:eastAsia="Times New Roman" w:hAnsi="Calibri" w:cs="Times New Roman"/>
                <w:color w:val="000000" w:themeColor="text1"/>
                <w:sz w:val="13"/>
                <w:szCs w:val="13"/>
                <w:lang w:eastAsia="en-GB"/>
              </w:rPr>
              <w:t>price</w:t>
            </w:r>
          </w:p>
        </w:tc>
        <w:tc>
          <w:tcPr>
            <w:tcW w:w="495" w:type="pct"/>
            <w:noWrap/>
            <w:vAlign w:val="center"/>
            <w:hideMark/>
            <w:tcPrChange w:id="83" w:author="J O'Connor" w:date="2021-01-17T14:25:00Z">
              <w:tcPr>
                <w:tcW w:w="495" w:type="pct"/>
                <w:noWrap/>
                <w:vAlign w:val="center"/>
                <w:hideMark/>
              </w:tcPr>
            </w:tcPrChange>
          </w:tcPr>
          <w:p w14:paraId="579A2204"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r w:rsidRPr="000A7E81">
              <w:rPr>
                <w:rFonts w:ascii="Calibri" w:eastAsia="Times New Roman" w:hAnsi="Calibri" w:cs="Times New Roman"/>
                <w:color w:val="000000" w:themeColor="text1"/>
                <w:sz w:val="13"/>
                <w:szCs w:val="13"/>
                <w:lang w:eastAsia="en-GB"/>
              </w:rPr>
              <w:t>bathrooms</w:t>
            </w:r>
          </w:p>
        </w:tc>
        <w:tc>
          <w:tcPr>
            <w:tcW w:w="290" w:type="pct"/>
            <w:noWrap/>
            <w:vAlign w:val="center"/>
            <w:hideMark/>
            <w:tcPrChange w:id="84" w:author="J O'Connor" w:date="2021-01-17T14:25:00Z">
              <w:tcPr>
                <w:tcW w:w="290" w:type="pct"/>
                <w:noWrap/>
                <w:vAlign w:val="center"/>
                <w:hideMark/>
              </w:tcPr>
            </w:tcPrChange>
          </w:tcPr>
          <w:p w14:paraId="4F17D9E1"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r w:rsidRPr="000A7E81">
              <w:rPr>
                <w:rFonts w:ascii="Calibri" w:eastAsia="Times New Roman" w:hAnsi="Calibri" w:cs="Times New Roman"/>
                <w:color w:val="000000" w:themeColor="text1"/>
                <w:sz w:val="13"/>
                <w:szCs w:val="13"/>
                <w:lang w:eastAsia="en-GB"/>
              </w:rPr>
              <w:t>beds</w:t>
            </w:r>
          </w:p>
        </w:tc>
        <w:tc>
          <w:tcPr>
            <w:tcW w:w="709" w:type="pct"/>
            <w:noWrap/>
            <w:vAlign w:val="center"/>
            <w:hideMark/>
            <w:tcPrChange w:id="85" w:author="J O'Connor" w:date="2021-01-17T14:25:00Z">
              <w:tcPr>
                <w:tcW w:w="709" w:type="pct"/>
                <w:noWrap/>
                <w:vAlign w:val="center"/>
                <w:hideMark/>
              </w:tcPr>
            </w:tcPrChange>
          </w:tcPr>
          <w:p w14:paraId="610E7231"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proofErr w:type="spellStart"/>
            <w:r w:rsidRPr="000A7E81">
              <w:rPr>
                <w:rFonts w:ascii="Calibri" w:eastAsia="Times New Roman" w:hAnsi="Calibri" w:cs="Times New Roman"/>
                <w:color w:val="000000" w:themeColor="text1"/>
                <w:sz w:val="13"/>
                <w:szCs w:val="13"/>
                <w:lang w:eastAsia="en-GB"/>
              </w:rPr>
              <w:t>ber_classification</w:t>
            </w:r>
            <w:proofErr w:type="spellEnd"/>
          </w:p>
        </w:tc>
        <w:tc>
          <w:tcPr>
            <w:tcW w:w="613" w:type="pct"/>
            <w:noWrap/>
            <w:vAlign w:val="center"/>
            <w:hideMark/>
            <w:tcPrChange w:id="86" w:author="J O'Connor" w:date="2021-01-17T14:25:00Z">
              <w:tcPr>
                <w:tcW w:w="613" w:type="pct"/>
                <w:noWrap/>
                <w:vAlign w:val="center"/>
                <w:hideMark/>
              </w:tcPr>
            </w:tcPrChange>
          </w:tcPr>
          <w:p w14:paraId="023F9965"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proofErr w:type="spellStart"/>
            <w:r w:rsidRPr="000A7E81">
              <w:rPr>
                <w:rFonts w:ascii="Calibri" w:eastAsia="Times New Roman" w:hAnsi="Calibri" w:cs="Times New Roman"/>
                <w:color w:val="000000" w:themeColor="text1"/>
                <w:sz w:val="13"/>
                <w:szCs w:val="13"/>
                <w:lang w:eastAsia="en-GB"/>
              </w:rPr>
              <w:t>property_type</w:t>
            </w:r>
            <w:proofErr w:type="spellEnd"/>
          </w:p>
        </w:tc>
        <w:tc>
          <w:tcPr>
            <w:tcW w:w="560" w:type="pct"/>
            <w:noWrap/>
            <w:vAlign w:val="center"/>
            <w:hideMark/>
            <w:tcPrChange w:id="87" w:author="J O'Connor" w:date="2021-01-17T14:25:00Z">
              <w:tcPr>
                <w:tcW w:w="560" w:type="pct"/>
                <w:noWrap/>
                <w:vAlign w:val="center"/>
                <w:hideMark/>
              </w:tcPr>
            </w:tcPrChange>
          </w:tcPr>
          <w:p w14:paraId="5CEC7821" w14:textId="77777777" w:rsidR="002233FE" w:rsidRPr="000A7E81" w:rsidRDefault="002233FE"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3"/>
                <w:szCs w:val="13"/>
                <w:lang w:eastAsia="en-GB"/>
              </w:rPr>
            </w:pPr>
            <w:proofErr w:type="spellStart"/>
            <w:r w:rsidRPr="000A7E81">
              <w:rPr>
                <w:rFonts w:ascii="Calibri" w:eastAsia="Times New Roman" w:hAnsi="Calibri" w:cs="Times New Roman"/>
                <w:color w:val="000000" w:themeColor="text1"/>
                <w:sz w:val="13"/>
                <w:szCs w:val="13"/>
                <w:lang w:eastAsia="en-GB"/>
              </w:rPr>
              <w:t>surface_area</w:t>
            </w:r>
            <w:proofErr w:type="spellEnd"/>
          </w:p>
        </w:tc>
      </w:tr>
      <w:tr w:rsidR="000A7E81" w:rsidRPr="002233FE" w14:paraId="3C12949E" w14:textId="77777777" w:rsidTr="00286A7C">
        <w:trPr>
          <w:cnfStyle w:val="000000100000" w:firstRow="0" w:lastRow="0" w:firstColumn="0" w:lastColumn="0" w:oddVBand="0" w:evenVBand="0" w:oddHBand="1" w:evenHBand="0" w:firstRowFirstColumn="0" w:firstRowLastColumn="0" w:lastRowFirstColumn="0" w:lastRowLastColumn="0"/>
          <w:trHeight w:val="352"/>
          <w:jc w:val="center"/>
          <w:trPrChange w:id="88" w:author="J O'Connor" w:date="2021-01-17T14:25:00Z">
            <w:trPr>
              <w:trHeight w:val="352"/>
            </w:trPr>
          </w:trPrChange>
        </w:trPr>
        <w:tc>
          <w:tcPr>
            <w:cnfStyle w:val="001000000000" w:firstRow="0" w:lastRow="0" w:firstColumn="1" w:lastColumn="0" w:oddVBand="0" w:evenVBand="0" w:oddHBand="0" w:evenHBand="0" w:firstRowFirstColumn="0" w:firstRowLastColumn="0" w:lastRowFirstColumn="0" w:lastRowLastColumn="0"/>
            <w:tcW w:w="611" w:type="pct"/>
            <w:noWrap/>
            <w:hideMark/>
            <w:tcPrChange w:id="89" w:author="J O'Connor" w:date="2021-01-17T14:25:00Z">
              <w:tcPr>
                <w:tcW w:w="611" w:type="pct"/>
                <w:noWrap/>
                <w:hideMark/>
              </w:tcPr>
            </w:tcPrChange>
          </w:tcPr>
          <w:p w14:paraId="283E16BA" w14:textId="77777777" w:rsidR="002233FE" w:rsidRPr="000A7E81" w:rsidRDefault="002233FE" w:rsidP="005B69E0">
            <w:pPr>
              <w:ind w:firstLine="0"/>
              <w:jc w:val="both"/>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b w:val="0"/>
                <w:bCs w:val="0"/>
                <w:color w:val="000000"/>
                <w:sz w:val="13"/>
                <w:szCs w:val="13"/>
                <w:lang w:eastAsia="en-GB"/>
              </w:rPr>
            </w:pPr>
            <w:r w:rsidRPr="000A7E81">
              <w:rPr>
                <w:rFonts w:ascii="Calibri" w:eastAsia="Times New Roman" w:hAnsi="Calibri" w:cs="Times New Roman"/>
                <w:b w:val="0"/>
                <w:bCs w:val="0"/>
                <w:color w:val="000000"/>
                <w:sz w:val="13"/>
                <w:szCs w:val="13"/>
                <w:lang w:eastAsia="en-GB"/>
              </w:rPr>
              <w:t>Courtown</w:t>
            </w:r>
          </w:p>
        </w:tc>
        <w:tc>
          <w:tcPr>
            <w:tcW w:w="413" w:type="pct"/>
            <w:noWrap/>
            <w:hideMark/>
            <w:tcPrChange w:id="90" w:author="J O'Connor" w:date="2021-01-17T14:25:00Z">
              <w:tcPr>
                <w:tcW w:w="413" w:type="pct"/>
                <w:noWrap/>
                <w:hideMark/>
              </w:tcPr>
            </w:tcPrChange>
          </w:tcPr>
          <w:p w14:paraId="70FA96E3"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Wexford</w:t>
            </w:r>
          </w:p>
        </w:tc>
        <w:tc>
          <w:tcPr>
            <w:tcW w:w="459" w:type="pct"/>
            <w:noWrap/>
            <w:hideMark/>
            <w:tcPrChange w:id="91" w:author="J O'Connor" w:date="2021-01-17T14:25:00Z">
              <w:tcPr>
                <w:tcW w:w="459" w:type="pct"/>
                <w:noWrap/>
                <w:hideMark/>
              </w:tcPr>
            </w:tcPrChange>
          </w:tcPr>
          <w:p w14:paraId="587B80F1"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-6.237561</w:t>
            </w:r>
          </w:p>
        </w:tc>
        <w:tc>
          <w:tcPr>
            <w:tcW w:w="475" w:type="pct"/>
            <w:noWrap/>
            <w:hideMark/>
            <w:tcPrChange w:id="92" w:author="J O'Connor" w:date="2021-01-17T14:25:00Z">
              <w:tcPr>
                <w:tcW w:w="475" w:type="pct"/>
                <w:noWrap/>
                <w:hideMark/>
              </w:tcPr>
            </w:tcPrChange>
          </w:tcPr>
          <w:p w14:paraId="150E8EC5"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52.646088</w:t>
            </w:r>
          </w:p>
        </w:tc>
        <w:tc>
          <w:tcPr>
            <w:tcW w:w="375" w:type="pct"/>
            <w:noWrap/>
            <w:hideMark/>
            <w:tcPrChange w:id="93" w:author="J O'Connor" w:date="2021-01-17T14:25:00Z">
              <w:tcPr>
                <w:tcW w:w="375" w:type="pct"/>
                <w:noWrap/>
                <w:hideMark/>
              </w:tcPr>
            </w:tcPrChange>
          </w:tcPr>
          <w:p w14:paraId="6A87E0A6"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149000</w:t>
            </w:r>
          </w:p>
        </w:tc>
        <w:tc>
          <w:tcPr>
            <w:tcW w:w="495" w:type="pct"/>
            <w:noWrap/>
            <w:hideMark/>
            <w:tcPrChange w:id="94" w:author="J O'Connor" w:date="2021-01-17T14:25:00Z">
              <w:tcPr>
                <w:tcW w:w="495" w:type="pct"/>
                <w:noWrap/>
                <w:hideMark/>
              </w:tcPr>
            </w:tcPrChange>
          </w:tcPr>
          <w:p w14:paraId="79C22C46"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w:t>
            </w:r>
          </w:p>
        </w:tc>
        <w:tc>
          <w:tcPr>
            <w:tcW w:w="290" w:type="pct"/>
            <w:noWrap/>
            <w:hideMark/>
            <w:tcPrChange w:id="95" w:author="J O'Connor" w:date="2021-01-17T14:25:00Z">
              <w:tcPr>
                <w:tcW w:w="290" w:type="pct"/>
                <w:noWrap/>
                <w:hideMark/>
              </w:tcPr>
            </w:tcPrChange>
          </w:tcPr>
          <w:p w14:paraId="29296FD1"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2</w:t>
            </w:r>
          </w:p>
        </w:tc>
        <w:tc>
          <w:tcPr>
            <w:tcW w:w="709" w:type="pct"/>
            <w:noWrap/>
            <w:hideMark/>
            <w:tcPrChange w:id="96" w:author="J O'Connor" w:date="2021-01-17T14:25:00Z">
              <w:tcPr>
                <w:tcW w:w="709" w:type="pct"/>
                <w:noWrap/>
                <w:hideMark/>
              </w:tcPr>
            </w:tcPrChange>
          </w:tcPr>
          <w:p w14:paraId="35B37E77"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G</w:t>
            </w:r>
          </w:p>
        </w:tc>
        <w:tc>
          <w:tcPr>
            <w:tcW w:w="613" w:type="pct"/>
            <w:noWrap/>
            <w:hideMark/>
            <w:tcPrChange w:id="97" w:author="J O'Connor" w:date="2021-01-17T14:25:00Z">
              <w:tcPr>
                <w:tcW w:w="613" w:type="pct"/>
                <w:noWrap/>
                <w:hideMark/>
              </w:tcPr>
            </w:tcPrChange>
          </w:tcPr>
          <w:p w14:paraId="42077764"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semi-detached</w:t>
            </w:r>
          </w:p>
        </w:tc>
        <w:tc>
          <w:tcPr>
            <w:tcW w:w="560" w:type="pct"/>
            <w:noWrap/>
            <w:hideMark/>
            <w:tcPrChange w:id="98" w:author="J O'Connor" w:date="2021-01-17T14:25:00Z">
              <w:tcPr>
                <w:tcW w:w="560" w:type="pct"/>
                <w:noWrap/>
                <w:hideMark/>
              </w:tcPr>
            </w:tcPrChange>
          </w:tcPr>
          <w:p w14:paraId="337C2134"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68.63</w:t>
            </w:r>
          </w:p>
        </w:tc>
      </w:tr>
      <w:tr w:rsidR="000A7E81" w:rsidRPr="002233FE" w14:paraId="60A10E01" w14:textId="77777777" w:rsidTr="00286A7C">
        <w:trPr>
          <w:trHeight w:val="352"/>
          <w:jc w:val="center"/>
          <w:trPrChange w:id="99" w:author="J O'Connor" w:date="2021-01-17T14:25:00Z">
            <w:trPr>
              <w:trHeight w:val="352"/>
            </w:trPr>
          </w:trPrChange>
        </w:trPr>
        <w:tc>
          <w:tcPr>
            <w:cnfStyle w:val="001000000000" w:firstRow="0" w:lastRow="0" w:firstColumn="1" w:lastColumn="0" w:oddVBand="0" w:evenVBand="0" w:oddHBand="0" w:evenHBand="0" w:firstRowFirstColumn="0" w:firstRowLastColumn="0" w:lastRowFirstColumn="0" w:lastRowLastColumn="0"/>
            <w:tcW w:w="611" w:type="pct"/>
            <w:noWrap/>
            <w:hideMark/>
            <w:tcPrChange w:id="100" w:author="J O'Connor" w:date="2021-01-17T14:25:00Z">
              <w:tcPr>
                <w:tcW w:w="611" w:type="pct"/>
                <w:noWrap/>
                <w:hideMark/>
              </w:tcPr>
            </w:tcPrChange>
          </w:tcPr>
          <w:p w14:paraId="2FDC4B3D" w14:textId="77777777" w:rsidR="002233FE" w:rsidRPr="000A7E81" w:rsidRDefault="002233FE" w:rsidP="005B69E0">
            <w:pPr>
              <w:ind w:firstLine="0"/>
              <w:jc w:val="both"/>
              <w:rPr>
                <w:rFonts w:ascii="Calibri" w:eastAsia="Times New Roman" w:hAnsi="Calibri" w:cs="Times New Roman"/>
                <w:b w:val="0"/>
                <w:bCs w:val="0"/>
                <w:color w:val="000000"/>
                <w:sz w:val="13"/>
                <w:szCs w:val="13"/>
                <w:lang w:eastAsia="en-GB"/>
              </w:rPr>
            </w:pPr>
            <w:r w:rsidRPr="000A7E81">
              <w:rPr>
                <w:rFonts w:ascii="Calibri" w:eastAsia="Times New Roman" w:hAnsi="Calibri" w:cs="Times New Roman"/>
                <w:b w:val="0"/>
                <w:bCs w:val="0"/>
                <w:color w:val="000000"/>
                <w:sz w:val="13"/>
                <w:szCs w:val="13"/>
                <w:lang w:eastAsia="en-GB"/>
              </w:rPr>
              <w:t>New Ross</w:t>
            </w:r>
          </w:p>
        </w:tc>
        <w:tc>
          <w:tcPr>
            <w:tcW w:w="413" w:type="pct"/>
            <w:noWrap/>
            <w:hideMark/>
            <w:tcPrChange w:id="101" w:author="J O'Connor" w:date="2021-01-17T14:25:00Z">
              <w:tcPr>
                <w:tcW w:w="413" w:type="pct"/>
                <w:noWrap/>
                <w:hideMark/>
              </w:tcPr>
            </w:tcPrChange>
          </w:tcPr>
          <w:p w14:paraId="313F34D5"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Wexford</w:t>
            </w:r>
          </w:p>
        </w:tc>
        <w:tc>
          <w:tcPr>
            <w:tcW w:w="459" w:type="pct"/>
            <w:noWrap/>
            <w:hideMark/>
            <w:tcPrChange w:id="102" w:author="J O'Connor" w:date="2021-01-17T14:25:00Z">
              <w:tcPr>
                <w:tcW w:w="459" w:type="pct"/>
                <w:noWrap/>
                <w:hideMark/>
              </w:tcPr>
            </w:tcPrChange>
          </w:tcPr>
          <w:p w14:paraId="60DAA8C4"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-6.935998</w:t>
            </w:r>
          </w:p>
        </w:tc>
        <w:tc>
          <w:tcPr>
            <w:tcW w:w="475" w:type="pct"/>
            <w:noWrap/>
            <w:hideMark/>
            <w:tcPrChange w:id="103" w:author="J O'Connor" w:date="2021-01-17T14:25:00Z">
              <w:tcPr>
                <w:tcW w:w="475" w:type="pct"/>
                <w:noWrap/>
                <w:hideMark/>
              </w:tcPr>
            </w:tcPrChange>
          </w:tcPr>
          <w:p w14:paraId="3F895BCB"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52.404472</w:t>
            </w:r>
          </w:p>
        </w:tc>
        <w:tc>
          <w:tcPr>
            <w:tcW w:w="375" w:type="pct"/>
            <w:noWrap/>
            <w:hideMark/>
            <w:tcPrChange w:id="104" w:author="J O'Connor" w:date="2021-01-17T14:25:00Z">
              <w:tcPr>
                <w:tcW w:w="375" w:type="pct"/>
                <w:noWrap/>
                <w:hideMark/>
              </w:tcPr>
            </w:tcPrChange>
          </w:tcPr>
          <w:p w14:paraId="13934680"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192000</w:t>
            </w:r>
          </w:p>
        </w:tc>
        <w:tc>
          <w:tcPr>
            <w:tcW w:w="495" w:type="pct"/>
            <w:noWrap/>
            <w:hideMark/>
            <w:tcPrChange w:id="105" w:author="J O'Connor" w:date="2021-01-17T14:25:00Z">
              <w:tcPr>
                <w:tcW w:w="495" w:type="pct"/>
                <w:noWrap/>
                <w:hideMark/>
              </w:tcPr>
            </w:tcPrChange>
          </w:tcPr>
          <w:p w14:paraId="1404687B"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2</w:t>
            </w:r>
          </w:p>
        </w:tc>
        <w:tc>
          <w:tcPr>
            <w:tcW w:w="290" w:type="pct"/>
            <w:noWrap/>
            <w:hideMark/>
            <w:tcPrChange w:id="106" w:author="J O'Connor" w:date="2021-01-17T14:25:00Z">
              <w:tcPr>
                <w:tcW w:w="290" w:type="pct"/>
                <w:noWrap/>
                <w:hideMark/>
              </w:tcPr>
            </w:tcPrChange>
          </w:tcPr>
          <w:p w14:paraId="0828F135"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4</w:t>
            </w:r>
          </w:p>
        </w:tc>
        <w:tc>
          <w:tcPr>
            <w:tcW w:w="709" w:type="pct"/>
            <w:noWrap/>
            <w:hideMark/>
            <w:tcPrChange w:id="107" w:author="J O'Connor" w:date="2021-01-17T14:25:00Z">
              <w:tcPr>
                <w:tcW w:w="709" w:type="pct"/>
                <w:noWrap/>
                <w:hideMark/>
              </w:tcPr>
            </w:tcPrChange>
          </w:tcPr>
          <w:p w14:paraId="25BA2C69"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C3</w:t>
            </w:r>
          </w:p>
        </w:tc>
        <w:tc>
          <w:tcPr>
            <w:tcW w:w="613" w:type="pct"/>
            <w:noWrap/>
            <w:hideMark/>
            <w:tcPrChange w:id="108" w:author="J O'Connor" w:date="2021-01-17T14:25:00Z">
              <w:tcPr>
                <w:tcW w:w="613" w:type="pct"/>
                <w:noWrap/>
                <w:hideMark/>
              </w:tcPr>
            </w:tcPrChange>
          </w:tcPr>
          <w:p w14:paraId="72468DC9"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semi-detached</w:t>
            </w:r>
          </w:p>
        </w:tc>
        <w:tc>
          <w:tcPr>
            <w:tcW w:w="560" w:type="pct"/>
            <w:noWrap/>
            <w:hideMark/>
            <w:tcPrChange w:id="109" w:author="J O'Connor" w:date="2021-01-17T14:25:00Z">
              <w:tcPr>
                <w:tcW w:w="560" w:type="pct"/>
                <w:noWrap/>
                <w:hideMark/>
              </w:tcPr>
            </w:tcPrChange>
          </w:tcPr>
          <w:p w14:paraId="17BA4977"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105</w:t>
            </w:r>
          </w:p>
        </w:tc>
      </w:tr>
      <w:tr w:rsidR="000A7E81" w:rsidRPr="002233FE" w14:paraId="6B8A496A" w14:textId="77777777" w:rsidTr="00286A7C">
        <w:trPr>
          <w:cnfStyle w:val="000000100000" w:firstRow="0" w:lastRow="0" w:firstColumn="0" w:lastColumn="0" w:oddVBand="0" w:evenVBand="0" w:oddHBand="1" w:evenHBand="0" w:firstRowFirstColumn="0" w:firstRowLastColumn="0" w:lastRowFirstColumn="0" w:lastRowLastColumn="0"/>
          <w:trHeight w:val="352"/>
          <w:jc w:val="center"/>
          <w:trPrChange w:id="110" w:author="J O'Connor" w:date="2021-01-17T14:25:00Z">
            <w:trPr>
              <w:trHeight w:val="352"/>
            </w:trPr>
          </w:trPrChange>
        </w:trPr>
        <w:tc>
          <w:tcPr>
            <w:cnfStyle w:val="001000000000" w:firstRow="0" w:lastRow="0" w:firstColumn="1" w:lastColumn="0" w:oddVBand="0" w:evenVBand="0" w:oddHBand="0" w:evenHBand="0" w:firstRowFirstColumn="0" w:firstRowLastColumn="0" w:lastRowFirstColumn="0" w:lastRowLastColumn="0"/>
            <w:tcW w:w="611" w:type="pct"/>
            <w:noWrap/>
            <w:hideMark/>
            <w:tcPrChange w:id="111" w:author="J O'Connor" w:date="2021-01-17T14:25:00Z">
              <w:tcPr>
                <w:tcW w:w="611" w:type="pct"/>
                <w:noWrap/>
                <w:hideMark/>
              </w:tcPr>
            </w:tcPrChange>
          </w:tcPr>
          <w:p w14:paraId="1DA329E9" w14:textId="77777777" w:rsidR="002233FE" w:rsidRPr="000A7E81" w:rsidRDefault="002233FE" w:rsidP="005B69E0">
            <w:pPr>
              <w:ind w:firstLine="0"/>
              <w:jc w:val="both"/>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b w:val="0"/>
                <w:bCs w:val="0"/>
                <w:color w:val="000000"/>
                <w:sz w:val="13"/>
                <w:szCs w:val="13"/>
                <w:lang w:eastAsia="en-GB"/>
              </w:rPr>
            </w:pPr>
            <w:r w:rsidRPr="000A7E81">
              <w:rPr>
                <w:rFonts w:ascii="Calibri" w:eastAsia="Times New Roman" w:hAnsi="Calibri" w:cs="Times New Roman"/>
                <w:b w:val="0"/>
                <w:bCs w:val="0"/>
                <w:color w:val="000000"/>
                <w:sz w:val="13"/>
                <w:szCs w:val="13"/>
                <w:lang w:eastAsia="en-GB"/>
              </w:rPr>
              <w:t>New Ross</w:t>
            </w:r>
          </w:p>
        </w:tc>
        <w:tc>
          <w:tcPr>
            <w:tcW w:w="413" w:type="pct"/>
            <w:noWrap/>
            <w:hideMark/>
            <w:tcPrChange w:id="112" w:author="J O'Connor" w:date="2021-01-17T14:25:00Z">
              <w:tcPr>
                <w:tcW w:w="413" w:type="pct"/>
                <w:noWrap/>
                <w:hideMark/>
              </w:tcPr>
            </w:tcPrChange>
          </w:tcPr>
          <w:p w14:paraId="178B988D"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Wexford</w:t>
            </w:r>
          </w:p>
        </w:tc>
        <w:tc>
          <w:tcPr>
            <w:tcW w:w="459" w:type="pct"/>
            <w:noWrap/>
            <w:hideMark/>
            <w:tcPrChange w:id="113" w:author="J O'Connor" w:date="2021-01-17T14:25:00Z">
              <w:tcPr>
                <w:tcW w:w="459" w:type="pct"/>
                <w:noWrap/>
                <w:hideMark/>
              </w:tcPr>
            </w:tcPrChange>
          </w:tcPr>
          <w:p w14:paraId="616828F2"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-6.944524</w:t>
            </w:r>
          </w:p>
        </w:tc>
        <w:tc>
          <w:tcPr>
            <w:tcW w:w="475" w:type="pct"/>
            <w:noWrap/>
            <w:hideMark/>
            <w:tcPrChange w:id="114" w:author="J O'Connor" w:date="2021-01-17T14:25:00Z">
              <w:tcPr>
                <w:tcW w:w="475" w:type="pct"/>
                <w:noWrap/>
                <w:hideMark/>
              </w:tcPr>
            </w:tcPrChange>
          </w:tcPr>
          <w:p w14:paraId="73F7AFF1"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52.392443</w:t>
            </w:r>
          </w:p>
        </w:tc>
        <w:tc>
          <w:tcPr>
            <w:tcW w:w="375" w:type="pct"/>
            <w:noWrap/>
            <w:hideMark/>
            <w:tcPrChange w:id="115" w:author="J O'Connor" w:date="2021-01-17T14:25:00Z">
              <w:tcPr>
                <w:tcW w:w="375" w:type="pct"/>
                <w:noWrap/>
                <w:hideMark/>
              </w:tcPr>
            </w:tcPrChange>
          </w:tcPr>
          <w:p w14:paraId="00259D33"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65000</w:t>
            </w:r>
          </w:p>
        </w:tc>
        <w:tc>
          <w:tcPr>
            <w:tcW w:w="495" w:type="pct"/>
            <w:noWrap/>
            <w:hideMark/>
            <w:tcPrChange w:id="116" w:author="J O'Connor" w:date="2021-01-17T14:25:00Z">
              <w:tcPr>
                <w:tcW w:w="495" w:type="pct"/>
                <w:noWrap/>
                <w:hideMark/>
              </w:tcPr>
            </w:tcPrChange>
          </w:tcPr>
          <w:p w14:paraId="3E0C6FB1"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w:t>
            </w:r>
          </w:p>
        </w:tc>
        <w:tc>
          <w:tcPr>
            <w:tcW w:w="290" w:type="pct"/>
            <w:noWrap/>
            <w:hideMark/>
            <w:tcPrChange w:id="117" w:author="J O'Connor" w:date="2021-01-17T14:25:00Z">
              <w:tcPr>
                <w:tcW w:w="290" w:type="pct"/>
                <w:noWrap/>
                <w:hideMark/>
              </w:tcPr>
            </w:tcPrChange>
          </w:tcPr>
          <w:p w14:paraId="7E259BAF"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2</w:t>
            </w:r>
          </w:p>
        </w:tc>
        <w:tc>
          <w:tcPr>
            <w:tcW w:w="709" w:type="pct"/>
            <w:noWrap/>
            <w:hideMark/>
            <w:tcPrChange w:id="118" w:author="J O'Connor" w:date="2021-01-17T14:25:00Z">
              <w:tcPr>
                <w:tcW w:w="709" w:type="pct"/>
                <w:noWrap/>
                <w:hideMark/>
              </w:tcPr>
            </w:tcPrChange>
          </w:tcPr>
          <w:p w14:paraId="03D2949F"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G</w:t>
            </w:r>
          </w:p>
        </w:tc>
        <w:tc>
          <w:tcPr>
            <w:tcW w:w="613" w:type="pct"/>
            <w:noWrap/>
            <w:hideMark/>
            <w:tcPrChange w:id="119" w:author="J O'Connor" w:date="2021-01-17T14:25:00Z">
              <w:tcPr>
                <w:tcW w:w="613" w:type="pct"/>
                <w:noWrap/>
                <w:hideMark/>
              </w:tcPr>
            </w:tcPrChange>
          </w:tcPr>
          <w:p w14:paraId="409C379B"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end-of-terrace</w:t>
            </w:r>
          </w:p>
        </w:tc>
        <w:tc>
          <w:tcPr>
            <w:tcW w:w="560" w:type="pct"/>
            <w:noWrap/>
            <w:hideMark/>
            <w:tcPrChange w:id="120" w:author="J O'Connor" w:date="2021-01-17T14:25:00Z">
              <w:tcPr>
                <w:tcW w:w="560" w:type="pct"/>
                <w:noWrap/>
                <w:hideMark/>
              </w:tcPr>
            </w:tcPrChange>
          </w:tcPr>
          <w:p w14:paraId="440E16B7"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45</w:t>
            </w:r>
          </w:p>
        </w:tc>
      </w:tr>
      <w:tr w:rsidR="000A7E81" w:rsidRPr="002233FE" w14:paraId="43EE9BE2" w14:textId="77777777" w:rsidTr="00286A7C">
        <w:trPr>
          <w:trHeight w:val="352"/>
          <w:jc w:val="center"/>
          <w:trPrChange w:id="121" w:author="J O'Connor" w:date="2021-01-17T14:25:00Z">
            <w:trPr>
              <w:trHeight w:val="352"/>
            </w:trPr>
          </w:trPrChange>
        </w:trPr>
        <w:tc>
          <w:tcPr>
            <w:cnfStyle w:val="001000000000" w:firstRow="0" w:lastRow="0" w:firstColumn="1" w:lastColumn="0" w:oddVBand="0" w:evenVBand="0" w:oddHBand="0" w:evenHBand="0" w:firstRowFirstColumn="0" w:firstRowLastColumn="0" w:lastRowFirstColumn="0" w:lastRowLastColumn="0"/>
            <w:tcW w:w="611" w:type="pct"/>
            <w:noWrap/>
            <w:hideMark/>
            <w:tcPrChange w:id="122" w:author="J O'Connor" w:date="2021-01-17T14:25:00Z">
              <w:tcPr>
                <w:tcW w:w="611" w:type="pct"/>
                <w:noWrap/>
                <w:hideMark/>
              </w:tcPr>
            </w:tcPrChange>
          </w:tcPr>
          <w:p w14:paraId="332F46AB" w14:textId="77777777" w:rsidR="002233FE" w:rsidRPr="000A7E81" w:rsidRDefault="002233FE" w:rsidP="005B69E0">
            <w:pPr>
              <w:ind w:firstLine="0"/>
              <w:jc w:val="both"/>
              <w:rPr>
                <w:rFonts w:ascii="Calibri" w:eastAsia="Times New Roman" w:hAnsi="Calibri" w:cs="Times New Roman"/>
                <w:b w:val="0"/>
                <w:bCs w:val="0"/>
                <w:color w:val="000000"/>
                <w:sz w:val="13"/>
                <w:szCs w:val="13"/>
                <w:lang w:eastAsia="en-GB"/>
              </w:rPr>
            </w:pPr>
            <w:r w:rsidRPr="000A7E81">
              <w:rPr>
                <w:rFonts w:ascii="Calibri" w:eastAsia="Times New Roman" w:hAnsi="Calibri" w:cs="Times New Roman"/>
                <w:b w:val="0"/>
                <w:bCs w:val="0"/>
                <w:color w:val="000000"/>
                <w:sz w:val="13"/>
                <w:szCs w:val="13"/>
                <w:lang w:eastAsia="en-GB"/>
              </w:rPr>
              <w:t>Wexford Town</w:t>
            </w:r>
          </w:p>
        </w:tc>
        <w:tc>
          <w:tcPr>
            <w:tcW w:w="413" w:type="pct"/>
            <w:noWrap/>
            <w:hideMark/>
            <w:tcPrChange w:id="123" w:author="J O'Connor" w:date="2021-01-17T14:25:00Z">
              <w:tcPr>
                <w:tcW w:w="413" w:type="pct"/>
                <w:noWrap/>
                <w:hideMark/>
              </w:tcPr>
            </w:tcPrChange>
          </w:tcPr>
          <w:p w14:paraId="37B6DBF9"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Wexford</w:t>
            </w:r>
          </w:p>
        </w:tc>
        <w:tc>
          <w:tcPr>
            <w:tcW w:w="459" w:type="pct"/>
            <w:noWrap/>
            <w:hideMark/>
            <w:tcPrChange w:id="124" w:author="J O'Connor" w:date="2021-01-17T14:25:00Z">
              <w:tcPr>
                <w:tcW w:w="459" w:type="pct"/>
                <w:noWrap/>
                <w:hideMark/>
              </w:tcPr>
            </w:tcPrChange>
          </w:tcPr>
          <w:p w14:paraId="7D21AEBA"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-6.454622</w:t>
            </w:r>
          </w:p>
        </w:tc>
        <w:tc>
          <w:tcPr>
            <w:tcW w:w="475" w:type="pct"/>
            <w:noWrap/>
            <w:hideMark/>
            <w:tcPrChange w:id="125" w:author="J O'Connor" w:date="2021-01-17T14:25:00Z">
              <w:tcPr>
                <w:tcW w:w="475" w:type="pct"/>
                <w:noWrap/>
                <w:hideMark/>
              </w:tcPr>
            </w:tcPrChange>
          </w:tcPr>
          <w:p w14:paraId="10391C85"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52.332995</w:t>
            </w:r>
          </w:p>
        </w:tc>
        <w:tc>
          <w:tcPr>
            <w:tcW w:w="375" w:type="pct"/>
            <w:noWrap/>
            <w:hideMark/>
            <w:tcPrChange w:id="126" w:author="J O'Connor" w:date="2021-01-17T14:25:00Z">
              <w:tcPr>
                <w:tcW w:w="375" w:type="pct"/>
                <w:noWrap/>
                <w:hideMark/>
              </w:tcPr>
            </w:tcPrChange>
          </w:tcPr>
          <w:p w14:paraId="7A07D309"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130000</w:t>
            </w:r>
          </w:p>
        </w:tc>
        <w:tc>
          <w:tcPr>
            <w:tcW w:w="495" w:type="pct"/>
            <w:noWrap/>
            <w:hideMark/>
            <w:tcPrChange w:id="127" w:author="J O'Connor" w:date="2021-01-17T14:25:00Z">
              <w:tcPr>
                <w:tcW w:w="495" w:type="pct"/>
                <w:noWrap/>
                <w:hideMark/>
              </w:tcPr>
            </w:tcPrChange>
          </w:tcPr>
          <w:p w14:paraId="1937ED5E"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w:t>
            </w:r>
          </w:p>
        </w:tc>
        <w:tc>
          <w:tcPr>
            <w:tcW w:w="290" w:type="pct"/>
            <w:noWrap/>
            <w:hideMark/>
            <w:tcPrChange w:id="128" w:author="J O'Connor" w:date="2021-01-17T14:25:00Z">
              <w:tcPr>
                <w:tcW w:w="290" w:type="pct"/>
                <w:noWrap/>
                <w:hideMark/>
              </w:tcPr>
            </w:tcPrChange>
          </w:tcPr>
          <w:p w14:paraId="1199F49C"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2</w:t>
            </w:r>
          </w:p>
        </w:tc>
        <w:tc>
          <w:tcPr>
            <w:tcW w:w="709" w:type="pct"/>
            <w:noWrap/>
            <w:hideMark/>
            <w:tcPrChange w:id="129" w:author="J O'Connor" w:date="2021-01-17T14:25:00Z">
              <w:tcPr>
                <w:tcW w:w="709" w:type="pct"/>
                <w:noWrap/>
                <w:hideMark/>
              </w:tcPr>
            </w:tcPrChange>
          </w:tcPr>
          <w:p w14:paraId="5A49C6C2"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F</w:t>
            </w:r>
          </w:p>
        </w:tc>
        <w:tc>
          <w:tcPr>
            <w:tcW w:w="613" w:type="pct"/>
            <w:noWrap/>
            <w:hideMark/>
            <w:tcPrChange w:id="130" w:author="J O'Connor" w:date="2021-01-17T14:25:00Z">
              <w:tcPr>
                <w:tcW w:w="613" w:type="pct"/>
                <w:noWrap/>
                <w:hideMark/>
              </w:tcPr>
            </w:tcPrChange>
          </w:tcPr>
          <w:p w14:paraId="5B5AE242"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terraced</w:t>
            </w:r>
          </w:p>
        </w:tc>
        <w:tc>
          <w:tcPr>
            <w:tcW w:w="560" w:type="pct"/>
            <w:noWrap/>
            <w:hideMark/>
            <w:tcPrChange w:id="131" w:author="J O'Connor" w:date="2021-01-17T14:25:00Z">
              <w:tcPr>
                <w:tcW w:w="560" w:type="pct"/>
                <w:noWrap/>
                <w:hideMark/>
              </w:tcPr>
            </w:tcPrChange>
          </w:tcPr>
          <w:p w14:paraId="48A6D964"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60.73</w:t>
            </w:r>
          </w:p>
        </w:tc>
      </w:tr>
      <w:tr w:rsidR="000A7E81" w:rsidRPr="002233FE" w14:paraId="425144D8" w14:textId="77777777" w:rsidTr="00286A7C">
        <w:trPr>
          <w:cnfStyle w:val="000000100000" w:firstRow="0" w:lastRow="0" w:firstColumn="0" w:lastColumn="0" w:oddVBand="0" w:evenVBand="0" w:oddHBand="1" w:evenHBand="0" w:firstRowFirstColumn="0" w:firstRowLastColumn="0" w:lastRowFirstColumn="0" w:lastRowLastColumn="0"/>
          <w:trHeight w:val="352"/>
          <w:jc w:val="center"/>
          <w:trPrChange w:id="132" w:author="J O'Connor" w:date="2021-01-17T14:25:00Z">
            <w:trPr>
              <w:trHeight w:val="352"/>
            </w:trPr>
          </w:trPrChange>
        </w:trPr>
        <w:tc>
          <w:tcPr>
            <w:cnfStyle w:val="001000000000" w:firstRow="0" w:lastRow="0" w:firstColumn="1" w:lastColumn="0" w:oddVBand="0" w:evenVBand="0" w:oddHBand="0" w:evenHBand="0" w:firstRowFirstColumn="0" w:firstRowLastColumn="0" w:lastRowFirstColumn="0" w:lastRowLastColumn="0"/>
            <w:tcW w:w="611" w:type="pct"/>
            <w:noWrap/>
            <w:hideMark/>
            <w:tcPrChange w:id="133" w:author="J O'Connor" w:date="2021-01-17T14:25:00Z">
              <w:tcPr>
                <w:tcW w:w="611" w:type="pct"/>
                <w:noWrap/>
                <w:hideMark/>
              </w:tcPr>
            </w:tcPrChange>
          </w:tcPr>
          <w:p w14:paraId="33DEFCAD" w14:textId="77777777" w:rsidR="002233FE" w:rsidRPr="000A7E81" w:rsidRDefault="002233FE" w:rsidP="005B69E0">
            <w:pPr>
              <w:ind w:firstLine="0"/>
              <w:jc w:val="both"/>
              <w:cnfStyle w:val="001000100000" w:firstRow="0" w:lastRow="0" w:firstColumn="1" w:lastColumn="0" w:oddVBand="0" w:evenVBand="0" w:oddHBand="1" w:evenHBand="0" w:firstRowFirstColumn="0" w:firstRowLastColumn="0" w:lastRowFirstColumn="0" w:lastRowLastColumn="0"/>
              <w:rPr>
                <w:rFonts w:ascii="Calibri" w:eastAsia="Times New Roman" w:hAnsi="Calibri" w:cs="Times New Roman"/>
                <w:b w:val="0"/>
                <w:bCs w:val="0"/>
                <w:color w:val="000000"/>
                <w:sz w:val="13"/>
                <w:szCs w:val="13"/>
                <w:lang w:eastAsia="en-GB"/>
              </w:rPr>
            </w:pPr>
            <w:proofErr w:type="spellStart"/>
            <w:r w:rsidRPr="000A7E81">
              <w:rPr>
                <w:rFonts w:ascii="Calibri" w:eastAsia="Times New Roman" w:hAnsi="Calibri" w:cs="Times New Roman"/>
                <w:b w:val="0"/>
                <w:bCs w:val="0"/>
                <w:color w:val="000000"/>
                <w:sz w:val="13"/>
                <w:szCs w:val="13"/>
                <w:lang w:eastAsia="en-GB"/>
              </w:rPr>
              <w:t>Campile</w:t>
            </w:r>
            <w:proofErr w:type="spellEnd"/>
          </w:p>
        </w:tc>
        <w:tc>
          <w:tcPr>
            <w:tcW w:w="413" w:type="pct"/>
            <w:noWrap/>
            <w:hideMark/>
            <w:tcPrChange w:id="134" w:author="J O'Connor" w:date="2021-01-17T14:25:00Z">
              <w:tcPr>
                <w:tcW w:w="413" w:type="pct"/>
                <w:noWrap/>
                <w:hideMark/>
              </w:tcPr>
            </w:tcPrChange>
          </w:tcPr>
          <w:p w14:paraId="0C904EF2"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Wexford</w:t>
            </w:r>
          </w:p>
        </w:tc>
        <w:tc>
          <w:tcPr>
            <w:tcW w:w="459" w:type="pct"/>
            <w:noWrap/>
            <w:hideMark/>
            <w:tcPrChange w:id="135" w:author="J O'Connor" w:date="2021-01-17T14:25:00Z">
              <w:tcPr>
                <w:tcW w:w="459" w:type="pct"/>
                <w:noWrap/>
                <w:hideMark/>
              </w:tcPr>
            </w:tcPrChange>
          </w:tcPr>
          <w:p w14:paraId="17314214"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-6.946246</w:t>
            </w:r>
          </w:p>
        </w:tc>
        <w:tc>
          <w:tcPr>
            <w:tcW w:w="475" w:type="pct"/>
            <w:noWrap/>
            <w:hideMark/>
            <w:tcPrChange w:id="136" w:author="J O'Connor" w:date="2021-01-17T14:25:00Z">
              <w:tcPr>
                <w:tcW w:w="475" w:type="pct"/>
                <w:noWrap/>
                <w:hideMark/>
              </w:tcPr>
            </w:tcPrChange>
          </w:tcPr>
          <w:p w14:paraId="57C0BA87"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52.331056</w:t>
            </w:r>
          </w:p>
        </w:tc>
        <w:tc>
          <w:tcPr>
            <w:tcW w:w="375" w:type="pct"/>
            <w:noWrap/>
            <w:hideMark/>
            <w:tcPrChange w:id="137" w:author="J O'Connor" w:date="2021-01-17T14:25:00Z">
              <w:tcPr>
                <w:tcW w:w="375" w:type="pct"/>
                <w:noWrap/>
                <w:hideMark/>
              </w:tcPr>
            </w:tcPrChange>
          </w:tcPr>
          <w:p w14:paraId="17C0AEE7"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299950</w:t>
            </w:r>
          </w:p>
        </w:tc>
        <w:tc>
          <w:tcPr>
            <w:tcW w:w="495" w:type="pct"/>
            <w:noWrap/>
            <w:hideMark/>
            <w:tcPrChange w:id="138" w:author="J O'Connor" w:date="2021-01-17T14:25:00Z">
              <w:tcPr>
                <w:tcW w:w="495" w:type="pct"/>
                <w:noWrap/>
                <w:hideMark/>
              </w:tcPr>
            </w:tcPrChange>
          </w:tcPr>
          <w:p w14:paraId="56028FEF"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2</w:t>
            </w:r>
          </w:p>
        </w:tc>
        <w:tc>
          <w:tcPr>
            <w:tcW w:w="290" w:type="pct"/>
            <w:noWrap/>
            <w:hideMark/>
            <w:tcPrChange w:id="139" w:author="J O'Connor" w:date="2021-01-17T14:25:00Z">
              <w:tcPr>
                <w:tcW w:w="290" w:type="pct"/>
                <w:noWrap/>
                <w:hideMark/>
              </w:tcPr>
            </w:tcPrChange>
          </w:tcPr>
          <w:p w14:paraId="3B58B09F"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4</w:t>
            </w:r>
          </w:p>
        </w:tc>
        <w:tc>
          <w:tcPr>
            <w:tcW w:w="709" w:type="pct"/>
            <w:noWrap/>
            <w:hideMark/>
            <w:tcPrChange w:id="140" w:author="J O'Connor" w:date="2021-01-17T14:25:00Z">
              <w:tcPr>
                <w:tcW w:w="709" w:type="pct"/>
                <w:noWrap/>
                <w:hideMark/>
              </w:tcPr>
            </w:tcPrChange>
          </w:tcPr>
          <w:p w14:paraId="547C93B6"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D1</w:t>
            </w:r>
          </w:p>
        </w:tc>
        <w:tc>
          <w:tcPr>
            <w:tcW w:w="613" w:type="pct"/>
            <w:noWrap/>
            <w:hideMark/>
            <w:tcPrChange w:id="141" w:author="J O'Connor" w:date="2021-01-17T14:25:00Z">
              <w:tcPr>
                <w:tcW w:w="613" w:type="pct"/>
                <w:noWrap/>
                <w:hideMark/>
              </w:tcPr>
            </w:tcPrChange>
          </w:tcPr>
          <w:p w14:paraId="4A3B7FB0"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detached</w:t>
            </w:r>
          </w:p>
        </w:tc>
        <w:tc>
          <w:tcPr>
            <w:tcW w:w="560" w:type="pct"/>
            <w:noWrap/>
            <w:hideMark/>
            <w:tcPrChange w:id="142" w:author="J O'Connor" w:date="2021-01-17T14:25:00Z">
              <w:tcPr>
                <w:tcW w:w="560" w:type="pct"/>
                <w:noWrap/>
                <w:hideMark/>
              </w:tcPr>
            </w:tcPrChange>
          </w:tcPr>
          <w:p w14:paraId="679E6338" w14:textId="77777777" w:rsidR="002233FE" w:rsidRPr="000A7E81" w:rsidRDefault="002233FE"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160.3</w:t>
            </w:r>
          </w:p>
        </w:tc>
      </w:tr>
      <w:tr w:rsidR="000A7E81" w:rsidRPr="002233FE" w14:paraId="59786073" w14:textId="77777777" w:rsidTr="00286A7C">
        <w:trPr>
          <w:trHeight w:val="352"/>
          <w:jc w:val="center"/>
          <w:trPrChange w:id="143" w:author="J O'Connor" w:date="2021-01-17T14:25:00Z">
            <w:trPr>
              <w:trHeight w:val="352"/>
            </w:trPr>
          </w:trPrChange>
        </w:trPr>
        <w:tc>
          <w:tcPr>
            <w:cnfStyle w:val="001000000000" w:firstRow="0" w:lastRow="0" w:firstColumn="1" w:lastColumn="0" w:oddVBand="0" w:evenVBand="0" w:oddHBand="0" w:evenHBand="0" w:firstRowFirstColumn="0" w:firstRowLastColumn="0" w:lastRowFirstColumn="0" w:lastRowLastColumn="0"/>
            <w:tcW w:w="611" w:type="pct"/>
            <w:noWrap/>
            <w:hideMark/>
            <w:tcPrChange w:id="144" w:author="J O'Connor" w:date="2021-01-17T14:25:00Z">
              <w:tcPr>
                <w:tcW w:w="611" w:type="pct"/>
                <w:noWrap/>
                <w:hideMark/>
              </w:tcPr>
            </w:tcPrChange>
          </w:tcPr>
          <w:p w14:paraId="42CAE2B8" w14:textId="77777777" w:rsidR="002233FE" w:rsidRPr="000A7E81" w:rsidRDefault="002233FE" w:rsidP="005B69E0">
            <w:pPr>
              <w:ind w:firstLine="0"/>
              <w:jc w:val="both"/>
              <w:rPr>
                <w:rFonts w:ascii="Calibri" w:eastAsia="Times New Roman" w:hAnsi="Calibri" w:cs="Times New Roman"/>
                <w:b w:val="0"/>
                <w:bCs w:val="0"/>
                <w:color w:val="000000"/>
                <w:sz w:val="13"/>
                <w:szCs w:val="13"/>
                <w:lang w:eastAsia="en-GB"/>
              </w:rPr>
            </w:pPr>
            <w:r w:rsidRPr="000A7E81">
              <w:rPr>
                <w:rFonts w:ascii="Calibri" w:eastAsia="Times New Roman" w:hAnsi="Calibri" w:cs="Times New Roman"/>
                <w:b w:val="0"/>
                <w:bCs w:val="0"/>
                <w:color w:val="000000"/>
                <w:sz w:val="13"/>
                <w:szCs w:val="13"/>
                <w:lang w:eastAsia="en-GB"/>
              </w:rPr>
              <w:t>Enniscorthy</w:t>
            </w:r>
          </w:p>
        </w:tc>
        <w:tc>
          <w:tcPr>
            <w:tcW w:w="413" w:type="pct"/>
            <w:noWrap/>
            <w:hideMark/>
            <w:tcPrChange w:id="145" w:author="J O'Connor" w:date="2021-01-17T14:25:00Z">
              <w:tcPr>
                <w:tcW w:w="413" w:type="pct"/>
                <w:noWrap/>
                <w:hideMark/>
              </w:tcPr>
            </w:tcPrChange>
          </w:tcPr>
          <w:p w14:paraId="7C6874EC"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Wexford</w:t>
            </w:r>
          </w:p>
        </w:tc>
        <w:tc>
          <w:tcPr>
            <w:tcW w:w="459" w:type="pct"/>
            <w:noWrap/>
            <w:hideMark/>
            <w:tcPrChange w:id="146" w:author="J O'Connor" w:date="2021-01-17T14:25:00Z">
              <w:tcPr>
                <w:tcW w:w="459" w:type="pct"/>
                <w:noWrap/>
                <w:hideMark/>
              </w:tcPr>
            </w:tcPrChange>
          </w:tcPr>
          <w:p w14:paraId="4E5A77E5"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-6.793841</w:t>
            </w:r>
          </w:p>
        </w:tc>
        <w:tc>
          <w:tcPr>
            <w:tcW w:w="475" w:type="pct"/>
            <w:noWrap/>
            <w:hideMark/>
            <w:tcPrChange w:id="147" w:author="J O'Connor" w:date="2021-01-17T14:25:00Z">
              <w:tcPr>
                <w:tcW w:w="475" w:type="pct"/>
                <w:noWrap/>
                <w:hideMark/>
              </w:tcPr>
            </w:tcPrChange>
          </w:tcPr>
          <w:p w14:paraId="7FB67743"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52.519084</w:t>
            </w:r>
          </w:p>
        </w:tc>
        <w:tc>
          <w:tcPr>
            <w:tcW w:w="375" w:type="pct"/>
            <w:noWrap/>
            <w:hideMark/>
            <w:tcPrChange w:id="148" w:author="J O'Connor" w:date="2021-01-17T14:25:00Z">
              <w:tcPr>
                <w:tcW w:w="375" w:type="pct"/>
                <w:noWrap/>
                <w:hideMark/>
              </w:tcPr>
            </w:tcPrChange>
          </w:tcPr>
          <w:p w14:paraId="160A34D6"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375000</w:t>
            </w:r>
          </w:p>
        </w:tc>
        <w:tc>
          <w:tcPr>
            <w:tcW w:w="495" w:type="pct"/>
            <w:noWrap/>
            <w:hideMark/>
            <w:tcPrChange w:id="149" w:author="J O'Connor" w:date="2021-01-17T14:25:00Z">
              <w:tcPr>
                <w:tcW w:w="495" w:type="pct"/>
                <w:noWrap/>
                <w:hideMark/>
              </w:tcPr>
            </w:tcPrChange>
          </w:tcPr>
          <w:p w14:paraId="2099B403"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2</w:t>
            </w:r>
          </w:p>
        </w:tc>
        <w:tc>
          <w:tcPr>
            <w:tcW w:w="290" w:type="pct"/>
            <w:noWrap/>
            <w:hideMark/>
            <w:tcPrChange w:id="150" w:author="J O'Connor" w:date="2021-01-17T14:25:00Z">
              <w:tcPr>
                <w:tcW w:w="290" w:type="pct"/>
                <w:noWrap/>
                <w:hideMark/>
              </w:tcPr>
            </w:tcPrChange>
          </w:tcPr>
          <w:p w14:paraId="439B8865"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3</w:t>
            </w:r>
          </w:p>
        </w:tc>
        <w:tc>
          <w:tcPr>
            <w:tcW w:w="709" w:type="pct"/>
            <w:noWrap/>
            <w:hideMark/>
            <w:tcPrChange w:id="151" w:author="J O'Connor" w:date="2021-01-17T14:25:00Z">
              <w:tcPr>
                <w:tcW w:w="709" w:type="pct"/>
                <w:noWrap/>
                <w:hideMark/>
              </w:tcPr>
            </w:tcPrChange>
          </w:tcPr>
          <w:p w14:paraId="40CC5219"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E2</w:t>
            </w:r>
          </w:p>
        </w:tc>
        <w:tc>
          <w:tcPr>
            <w:tcW w:w="613" w:type="pct"/>
            <w:noWrap/>
            <w:hideMark/>
            <w:tcPrChange w:id="152" w:author="J O'Connor" w:date="2021-01-17T14:25:00Z">
              <w:tcPr>
                <w:tcW w:w="613" w:type="pct"/>
                <w:noWrap/>
                <w:hideMark/>
              </w:tcPr>
            </w:tcPrChange>
          </w:tcPr>
          <w:p w14:paraId="797666E4"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r w:rsidRPr="000A7E81">
              <w:rPr>
                <w:rFonts w:ascii="Calibri" w:eastAsia="Times New Roman" w:hAnsi="Calibri" w:cs="Times New Roman"/>
                <w:color w:val="000000"/>
                <w:sz w:val="13"/>
                <w:szCs w:val="13"/>
                <w:lang w:eastAsia="en-GB"/>
              </w:rPr>
              <w:t>detached</w:t>
            </w:r>
          </w:p>
        </w:tc>
        <w:tc>
          <w:tcPr>
            <w:tcW w:w="560" w:type="pct"/>
            <w:noWrap/>
            <w:hideMark/>
            <w:tcPrChange w:id="153" w:author="J O'Connor" w:date="2021-01-17T14:25:00Z">
              <w:tcPr>
                <w:tcW w:w="560" w:type="pct"/>
                <w:noWrap/>
                <w:hideMark/>
              </w:tcPr>
            </w:tcPrChange>
          </w:tcPr>
          <w:p w14:paraId="4E56228D" w14:textId="77777777" w:rsidR="002233FE" w:rsidRPr="000A7E81" w:rsidRDefault="002233FE"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3"/>
                <w:szCs w:val="13"/>
                <w:lang w:eastAsia="en-GB"/>
              </w:rPr>
            </w:pPr>
            <w:commentRangeStart w:id="154"/>
            <w:r w:rsidRPr="000A7E81">
              <w:rPr>
                <w:rFonts w:ascii="Calibri" w:eastAsia="Times New Roman" w:hAnsi="Calibri" w:cs="Times New Roman"/>
                <w:color w:val="000000"/>
                <w:sz w:val="13"/>
                <w:szCs w:val="13"/>
                <w:lang w:eastAsia="en-GB"/>
              </w:rPr>
              <w:t>170</w:t>
            </w:r>
            <w:commentRangeEnd w:id="154"/>
            <w:r w:rsidR="00332296">
              <w:rPr>
                <w:rStyle w:val="CommentReference"/>
              </w:rPr>
              <w:commentReference w:id="154"/>
            </w:r>
          </w:p>
        </w:tc>
      </w:tr>
    </w:tbl>
    <w:p w14:paraId="7A1904D3" w14:textId="22AA3675" w:rsidR="000A7E81" w:rsidRPr="00D25245" w:rsidRDefault="00D25245" w:rsidP="005B69E0">
      <w:pPr>
        <w:ind w:firstLine="720"/>
        <w:jc w:val="both"/>
        <w:rPr>
          <w:rFonts w:cs="Times New Roman"/>
          <w:b/>
          <w:bCs/>
          <w:sz w:val="20"/>
          <w:szCs w:val="20"/>
        </w:rPr>
      </w:pPr>
      <w:r>
        <w:rPr>
          <w:rFonts w:cs="Times New Roman"/>
          <w:b/>
          <w:bCs/>
          <w:sz w:val="20"/>
          <w:szCs w:val="20"/>
        </w:rPr>
        <w:t>Table 1</w:t>
      </w:r>
      <w:ins w:id="155" w:author="J O'Connor" w:date="2021-01-17T14:25:00Z">
        <w:r w:rsidR="00286A7C" w:rsidRPr="00D25245">
          <w:rPr>
            <w:rFonts w:cs="Times New Roman"/>
            <w:b/>
            <w:bCs/>
            <w:sz w:val="20"/>
            <w:szCs w:val="20"/>
          </w:rPr>
          <w:t xml:space="preserve">: </w:t>
        </w:r>
      </w:ins>
      <w:ins w:id="156" w:author="J O'Connor" w:date="2021-01-17T14:27:00Z">
        <w:r w:rsidR="00286A7C" w:rsidRPr="00D25245">
          <w:rPr>
            <w:rFonts w:cs="Times New Roman"/>
            <w:b/>
            <w:bCs/>
            <w:sz w:val="20"/>
            <w:szCs w:val="20"/>
          </w:rPr>
          <w:t>A s</w:t>
        </w:r>
      </w:ins>
      <w:ins w:id="157" w:author="J O'Connor" w:date="2021-01-17T14:26:00Z">
        <w:r w:rsidR="00286A7C" w:rsidRPr="00D25245">
          <w:rPr>
            <w:rFonts w:cs="Times New Roman"/>
            <w:b/>
            <w:bCs/>
            <w:sz w:val="20"/>
            <w:szCs w:val="20"/>
          </w:rPr>
          <w:t xml:space="preserve">ample </w:t>
        </w:r>
      </w:ins>
      <w:ins w:id="158" w:author="J O'Connor" w:date="2021-01-17T14:27:00Z">
        <w:r w:rsidR="00286A7C" w:rsidRPr="00D25245">
          <w:rPr>
            <w:rFonts w:cs="Times New Roman"/>
            <w:b/>
            <w:bCs/>
            <w:sz w:val="20"/>
            <w:szCs w:val="20"/>
          </w:rPr>
          <w:t xml:space="preserve">of larger </w:t>
        </w:r>
      </w:ins>
      <w:ins w:id="159" w:author="J O'Connor" w:date="2021-01-17T14:26:00Z">
        <w:r w:rsidR="00286A7C" w:rsidRPr="00D25245">
          <w:rPr>
            <w:rFonts w:cs="Times New Roman"/>
            <w:b/>
            <w:bCs/>
            <w:sz w:val="20"/>
            <w:szCs w:val="20"/>
          </w:rPr>
          <w:t xml:space="preserve">dataset </w:t>
        </w:r>
      </w:ins>
      <w:ins w:id="160" w:author="J O'Connor" w:date="2021-01-17T14:27:00Z">
        <w:r w:rsidR="00286A7C" w:rsidRPr="00D25245">
          <w:rPr>
            <w:rFonts w:cs="Times New Roman"/>
            <w:b/>
            <w:bCs/>
            <w:sz w:val="20"/>
            <w:szCs w:val="20"/>
          </w:rPr>
          <w:t xml:space="preserve">of </w:t>
        </w:r>
      </w:ins>
      <w:ins w:id="161" w:author="J O'Connor" w:date="2021-01-17T14:26:00Z">
        <w:r w:rsidR="00286A7C" w:rsidRPr="00D25245">
          <w:rPr>
            <w:rFonts w:cs="Times New Roman"/>
            <w:b/>
            <w:bCs/>
            <w:sz w:val="20"/>
            <w:szCs w:val="20"/>
          </w:rPr>
          <w:t xml:space="preserve">houses for </w:t>
        </w:r>
      </w:ins>
      <w:ins w:id="162" w:author="J O'Connor" w:date="2021-01-17T14:27:00Z">
        <w:r w:rsidR="00286A7C" w:rsidRPr="00D25245">
          <w:rPr>
            <w:rFonts w:cs="Times New Roman"/>
            <w:b/>
            <w:bCs/>
            <w:sz w:val="20"/>
            <w:szCs w:val="20"/>
          </w:rPr>
          <w:t>sale in Wexford on 19</w:t>
        </w:r>
        <w:r w:rsidR="00286A7C" w:rsidRPr="00D25245">
          <w:rPr>
            <w:rFonts w:cs="Times New Roman"/>
            <w:b/>
            <w:bCs/>
            <w:sz w:val="20"/>
            <w:szCs w:val="20"/>
            <w:vertAlign w:val="superscript"/>
            <w:rPrChange w:id="163" w:author="J O'Connor" w:date="2021-01-17T14:27:00Z">
              <w:rPr>
                <w:rFonts w:cs="Times New Roman"/>
                <w:sz w:val="21"/>
                <w:szCs w:val="21"/>
              </w:rPr>
            </w:rPrChange>
          </w:rPr>
          <w:t>th</w:t>
        </w:r>
        <w:r w:rsidR="00286A7C" w:rsidRPr="00D25245">
          <w:rPr>
            <w:rFonts w:cs="Times New Roman"/>
            <w:b/>
            <w:bCs/>
            <w:sz w:val="20"/>
            <w:szCs w:val="20"/>
          </w:rPr>
          <w:t xml:space="preserve"> November 2020</w:t>
        </w:r>
      </w:ins>
    </w:p>
    <w:p w14:paraId="2CDB05D2" w14:textId="73B2BBFA" w:rsidR="00A921DF" w:rsidRDefault="00CF238C" w:rsidP="005B69E0">
      <w:pPr>
        <w:ind w:firstLine="720"/>
        <w:jc w:val="both"/>
        <w:rPr>
          <w:rFonts w:cs="Times New Roman"/>
        </w:rPr>
      </w:pPr>
      <w:r w:rsidRPr="005B69E0">
        <w:rPr>
          <w:rFonts w:cs="Times New Roman"/>
        </w:rPr>
        <w:t>There are a number of</w:t>
      </w:r>
      <w:r w:rsidR="00A872EB" w:rsidRPr="005B69E0">
        <w:rPr>
          <w:rFonts w:cs="Times New Roman"/>
        </w:rPr>
        <w:t xml:space="preserve"> </w:t>
      </w:r>
      <w:r w:rsidR="00744025" w:rsidRPr="005B69E0">
        <w:rPr>
          <w:rFonts w:cs="Times New Roman"/>
        </w:rPr>
        <w:t>categorical, discrete and continuous variables in the data</w:t>
      </w:r>
      <w:r w:rsidRPr="005B69E0">
        <w:rPr>
          <w:rFonts w:cs="Times New Roman"/>
        </w:rPr>
        <w:t>set</w:t>
      </w:r>
      <w:r w:rsidR="00744025" w:rsidRPr="005B69E0">
        <w:rPr>
          <w:rFonts w:cs="Times New Roman"/>
        </w:rPr>
        <w:t xml:space="preserve">. </w:t>
      </w:r>
      <w:r w:rsidR="00A872EB" w:rsidRPr="005B69E0">
        <w:rPr>
          <w:rFonts w:cs="Times New Roman"/>
        </w:rPr>
        <w:t xml:space="preserve"> </w:t>
      </w:r>
      <w:r w:rsidR="00306A0B" w:rsidRPr="005B69E0">
        <w:rPr>
          <w:rFonts w:cs="Times New Roman"/>
        </w:rPr>
        <w:t xml:space="preserve">Categorical variables can be used as input variables to solve linear regression problems by adding a new vector for each category, however, for simplicity the categorical variables </w:t>
      </w:r>
      <w:r w:rsidR="002233FE" w:rsidRPr="005B69E0">
        <w:rPr>
          <w:rFonts w:cs="Times New Roman"/>
        </w:rPr>
        <w:t>(</w:t>
      </w:r>
      <w:ins w:id="164" w:author="J O'Connor" w:date="2021-01-17T14:28:00Z">
        <w:r w:rsidR="00286A7C">
          <w:rPr>
            <w:rFonts w:cs="Times New Roman"/>
          </w:rPr>
          <w:t>district</w:t>
        </w:r>
      </w:ins>
      <w:commentRangeStart w:id="165"/>
      <w:del w:id="166" w:author="J O'Connor" w:date="2021-01-17T14:28:00Z">
        <w:r w:rsidR="002233FE" w:rsidRPr="005B69E0" w:rsidDel="00286A7C">
          <w:rPr>
            <w:rFonts w:cs="Times New Roman"/>
          </w:rPr>
          <w:delText>area</w:delText>
        </w:r>
        <w:commentRangeEnd w:id="165"/>
        <w:r w:rsidR="00332296" w:rsidDel="00286A7C">
          <w:rPr>
            <w:rStyle w:val="CommentReference"/>
          </w:rPr>
          <w:commentReference w:id="165"/>
        </w:r>
      </w:del>
      <w:ins w:id="167" w:author="J O'Connor" w:date="2021-01-17T14:28:00Z">
        <w:r w:rsidR="00286A7C">
          <w:rPr>
            <w:rFonts w:cs="Times New Roman"/>
          </w:rPr>
          <w:t xml:space="preserve">, </w:t>
        </w:r>
      </w:ins>
      <w:del w:id="168" w:author="J O'Connor" w:date="2021-01-17T14:28:00Z">
        <w:r w:rsidR="002233FE" w:rsidRPr="005B69E0" w:rsidDel="00286A7C">
          <w:rPr>
            <w:rFonts w:cs="Times New Roman"/>
          </w:rPr>
          <w:delText xml:space="preserve">, </w:delText>
        </w:r>
      </w:del>
      <w:r w:rsidR="002233FE" w:rsidRPr="005B69E0">
        <w:rPr>
          <w:rFonts w:cs="Times New Roman"/>
        </w:rPr>
        <w:t xml:space="preserve">county, </w:t>
      </w:r>
      <w:proofErr w:type="spellStart"/>
      <w:r w:rsidR="002233FE" w:rsidRPr="005B69E0">
        <w:rPr>
          <w:rFonts w:cs="Times New Roman"/>
        </w:rPr>
        <w:t>ber_classification</w:t>
      </w:r>
      <w:proofErr w:type="spellEnd"/>
      <w:r w:rsidR="002233FE" w:rsidRPr="005B69E0">
        <w:rPr>
          <w:rFonts w:cs="Times New Roman"/>
        </w:rPr>
        <w:t xml:space="preserve"> and </w:t>
      </w:r>
      <w:proofErr w:type="spellStart"/>
      <w:r w:rsidR="002233FE" w:rsidRPr="005B69E0">
        <w:rPr>
          <w:rFonts w:cs="Times New Roman"/>
        </w:rPr>
        <w:t>property_type</w:t>
      </w:r>
      <w:proofErr w:type="spellEnd"/>
      <w:r w:rsidR="002233FE" w:rsidRPr="005B69E0">
        <w:rPr>
          <w:rFonts w:cs="Times New Roman"/>
        </w:rPr>
        <w:t xml:space="preserve">) </w:t>
      </w:r>
      <w:r w:rsidR="00306A0B" w:rsidRPr="005B69E0">
        <w:rPr>
          <w:rFonts w:cs="Times New Roman"/>
        </w:rPr>
        <w:t>were removed</w:t>
      </w:r>
      <w:r w:rsidR="00EB2A46" w:rsidRPr="005B69E0">
        <w:rPr>
          <w:rFonts w:cs="Times New Roman"/>
        </w:rPr>
        <w:t xml:space="preserve"> from the dataset</w:t>
      </w:r>
      <w:r w:rsidR="00306A0B" w:rsidRPr="005B69E0">
        <w:rPr>
          <w:rFonts w:cs="Times New Roman"/>
        </w:rPr>
        <w:t xml:space="preserve">. </w:t>
      </w:r>
    </w:p>
    <w:p w14:paraId="2AE263C7" w14:textId="4A1A89CE" w:rsidR="00D25245" w:rsidRDefault="00D25245" w:rsidP="005B69E0">
      <w:pPr>
        <w:ind w:firstLine="720"/>
        <w:jc w:val="both"/>
        <w:rPr>
          <w:rFonts w:cs="Times New Roman"/>
        </w:rPr>
      </w:pPr>
    </w:p>
    <w:p w14:paraId="77258CBC" w14:textId="77777777" w:rsidR="00D25245" w:rsidRPr="005B69E0" w:rsidRDefault="00D25245" w:rsidP="005B69E0">
      <w:pPr>
        <w:ind w:firstLine="720"/>
        <w:jc w:val="both"/>
        <w:rPr>
          <w:rFonts w:cs="Times New Roman"/>
        </w:rPr>
      </w:pPr>
    </w:p>
    <w:tbl>
      <w:tblPr>
        <w:tblStyle w:val="PlainTable1"/>
        <w:tblW w:w="5000" w:type="pct"/>
        <w:jc w:val="center"/>
        <w:tblLook w:val="04A0" w:firstRow="1" w:lastRow="0" w:firstColumn="1" w:lastColumn="0" w:noHBand="0" w:noVBand="1"/>
      </w:tblPr>
      <w:tblGrid>
        <w:gridCol w:w="846"/>
        <w:gridCol w:w="1646"/>
        <w:gridCol w:w="1300"/>
        <w:gridCol w:w="1300"/>
        <w:gridCol w:w="1300"/>
        <w:gridCol w:w="1319"/>
        <w:gridCol w:w="1299"/>
      </w:tblGrid>
      <w:tr w:rsidR="00934713" w:rsidRPr="00CF238C" w14:paraId="4AC8FB42" w14:textId="77777777" w:rsidTr="000A7E81">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697B03CE" w14:textId="77777777" w:rsidR="00934713" w:rsidRPr="00EB2A46" w:rsidRDefault="00934713" w:rsidP="005B69E0">
            <w:pPr>
              <w:ind w:firstLine="0"/>
              <w:jc w:val="both"/>
              <w:rPr>
                <w:rFonts w:eastAsia="Times New Roman" w:cs="Times New Roman"/>
                <w:i/>
                <w:color w:val="000000" w:themeColor="text1"/>
                <w:sz w:val="18"/>
                <w:szCs w:val="18"/>
              </w:rPr>
            </w:pPr>
          </w:p>
        </w:tc>
        <w:tc>
          <w:tcPr>
            <w:tcW w:w="913" w:type="pct"/>
            <w:noWrap/>
            <w:vAlign w:val="center"/>
          </w:tcPr>
          <w:p w14:paraId="2F4DF0B8" w14:textId="77777777" w:rsidR="00934713"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1</m:t>
                    </m:r>
                  </m:sub>
                </m:sSub>
              </m:oMath>
            </m:oMathPara>
          </w:p>
        </w:tc>
        <w:tc>
          <w:tcPr>
            <w:tcW w:w="721" w:type="pct"/>
            <w:noWrap/>
            <w:vAlign w:val="center"/>
          </w:tcPr>
          <w:p w14:paraId="5C18987C" w14:textId="77777777" w:rsidR="00934713"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2</m:t>
                    </m:r>
                  </m:sub>
                </m:sSub>
              </m:oMath>
            </m:oMathPara>
          </w:p>
        </w:tc>
        <w:tc>
          <w:tcPr>
            <w:tcW w:w="721" w:type="pct"/>
            <w:noWrap/>
            <w:vAlign w:val="center"/>
          </w:tcPr>
          <w:p w14:paraId="369EBE7D" w14:textId="77777777" w:rsidR="00934713"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3</m:t>
                    </m:r>
                  </m:sub>
                </m:sSub>
              </m:oMath>
            </m:oMathPara>
          </w:p>
        </w:tc>
        <w:tc>
          <w:tcPr>
            <w:tcW w:w="721" w:type="pct"/>
            <w:noWrap/>
            <w:vAlign w:val="center"/>
          </w:tcPr>
          <w:p w14:paraId="02FE9B67" w14:textId="77777777" w:rsidR="00934713"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4</m:t>
                    </m:r>
                  </m:sub>
                </m:sSub>
              </m:oMath>
            </m:oMathPara>
          </w:p>
        </w:tc>
        <w:tc>
          <w:tcPr>
            <w:tcW w:w="732" w:type="pct"/>
            <w:noWrap/>
            <w:vAlign w:val="center"/>
          </w:tcPr>
          <w:p w14:paraId="7C9C77A9" w14:textId="77777777" w:rsidR="00934713"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5</m:t>
                    </m:r>
                  </m:sub>
                </m:sSub>
              </m:oMath>
            </m:oMathPara>
          </w:p>
        </w:tc>
        <w:tc>
          <w:tcPr>
            <w:tcW w:w="721" w:type="pct"/>
            <w:noWrap/>
            <w:vAlign w:val="center"/>
          </w:tcPr>
          <w:p w14:paraId="19A785E9" w14:textId="77777777" w:rsidR="00934713" w:rsidRPr="006528A0"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8"/>
                <w:szCs w:val="18"/>
                <w:lang w:eastAsia="en-GB"/>
              </w:rPr>
            </w:pPr>
            <m:oMathPara>
              <m:oMath>
                <m:sSub>
                  <m:sSubPr>
                    <m:ctrlPr>
                      <w:rPr>
                        <w:rFonts w:ascii="Cambria Math" w:hAnsi="Cambria Math" w:cs="Times New Roman"/>
                        <w:i/>
                        <w:color w:val="000000" w:themeColor="text1"/>
                        <w:sz w:val="18"/>
                        <w:szCs w:val="18"/>
                      </w:rPr>
                    </m:ctrlPr>
                  </m:sSubPr>
                  <m:e>
                    <m:r>
                      <m:rPr>
                        <m:sty m:val="bi"/>
                      </m:rPr>
                      <w:rPr>
                        <w:rFonts w:ascii="Cambria Math" w:hAnsi="Cambria Math" w:cs="Times New Roman"/>
                        <w:color w:val="000000" w:themeColor="text1"/>
                        <w:sz w:val="18"/>
                        <w:szCs w:val="18"/>
                      </w:rPr>
                      <m:t>h</m:t>
                    </m:r>
                  </m:e>
                  <m:sub>
                    <m:r>
                      <m:rPr>
                        <m:sty m:val="bi"/>
                      </m:rPr>
                      <w:rPr>
                        <w:rFonts w:ascii="Cambria Math" w:hAnsi="Cambria Math" w:cs="Times New Roman"/>
                        <w:color w:val="000000" w:themeColor="text1"/>
                        <w:sz w:val="18"/>
                        <w:szCs w:val="18"/>
                      </w:rPr>
                      <m:t>θ</m:t>
                    </m:r>
                  </m:sub>
                </m:sSub>
                <m:d>
                  <m:dPr>
                    <m:ctrlPr>
                      <w:rPr>
                        <w:rFonts w:ascii="Cambria Math" w:hAnsi="Cambria Math" w:cs="Times New Roman"/>
                        <w:i/>
                        <w:color w:val="000000" w:themeColor="text1"/>
                        <w:sz w:val="18"/>
                        <w:szCs w:val="18"/>
                      </w:rPr>
                    </m:ctrlPr>
                  </m:dPr>
                  <m:e>
                    <m:r>
                      <m:rPr>
                        <m:sty m:val="bi"/>
                      </m:rPr>
                      <w:rPr>
                        <w:rFonts w:ascii="Cambria Math" w:hAnsi="Cambria Math" w:cs="Times New Roman"/>
                        <w:color w:val="000000" w:themeColor="text1"/>
                        <w:sz w:val="18"/>
                        <w:szCs w:val="18"/>
                      </w:rPr>
                      <m:t>x</m:t>
                    </m:r>
                  </m:e>
                </m:d>
              </m:oMath>
            </m:oMathPara>
          </w:p>
        </w:tc>
      </w:tr>
      <w:tr w:rsidR="00934713" w:rsidRPr="00CF238C" w14:paraId="4DBBBA2B" w14:textId="77777777" w:rsidTr="000A7E81">
        <w:trPr>
          <w:cnfStyle w:val="000000100000" w:firstRow="0" w:lastRow="0" w:firstColumn="0" w:lastColumn="0" w:oddVBand="0" w:evenVBand="0" w:oddHBand="1" w:evenHBand="0"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1B5BF4FC" w14:textId="77777777" w:rsidR="00934713" w:rsidRPr="00CF238C" w:rsidRDefault="00934713" w:rsidP="005B69E0">
            <w:pPr>
              <w:ind w:firstLine="0"/>
              <w:jc w:val="both"/>
              <w:rPr>
                <w:rFonts w:ascii="Calibri" w:eastAsia="Times New Roman" w:hAnsi="Calibri" w:cs="Times New Roman"/>
                <w:b w:val="0"/>
                <w:bCs w:val="0"/>
                <w:color w:val="000000" w:themeColor="text1"/>
                <w:sz w:val="15"/>
                <w:szCs w:val="15"/>
                <w:lang w:eastAsia="en-GB"/>
              </w:rPr>
            </w:pPr>
          </w:p>
        </w:tc>
        <w:tc>
          <w:tcPr>
            <w:tcW w:w="913" w:type="pct"/>
            <w:noWrap/>
            <w:vAlign w:val="center"/>
            <w:hideMark/>
          </w:tcPr>
          <w:p w14:paraId="31D23181" w14:textId="77777777" w:rsidR="00934713" w:rsidRPr="00CF238C" w:rsidRDefault="00934713"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CF238C">
              <w:rPr>
                <w:rFonts w:ascii="Calibri" w:eastAsia="Times New Roman" w:hAnsi="Calibri" w:cs="Times New Roman"/>
                <w:b/>
                <w:bCs/>
                <w:color w:val="000000" w:themeColor="text1"/>
                <w:sz w:val="15"/>
                <w:szCs w:val="15"/>
                <w:lang w:eastAsia="en-GB"/>
              </w:rPr>
              <w:t>longitude</w:t>
            </w:r>
          </w:p>
        </w:tc>
        <w:tc>
          <w:tcPr>
            <w:tcW w:w="721" w:type="pct"/>
            <w:noWrap/>
            <w:vAlign w:val="center"/>
            <w:hideMark/>
          </w:tcPr>
          <w:p w14:paraId="67C1E00D" w14:textId="77777777" w:rsidR="00934713" w:rsidRPr="00CF238C" w:rsidRDefault="00934713"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CF238C">
              <w:rPr>
                <w:rFonts w:ascii="Calibri" w:eastAsia="Times New Roman" w:hAnsi="Calibri" w:cs="Times New Roman"/>
                <w:b/>
                <w:bCs/>
                <w:color w:val="000000" w:themeColor="text1"/>
                <w:sz w:val="15"/>
                <w:szCs w:val="15"/>
                <w:lang w:eastAsia="en-GB"/>
              </w:rPr>
              <w:t>latitude</w:t>
            </w:r>
          </w:p>
        </w:tc>
        <w:tc>
          <w:tcPr>
            <w:tcW w:w="721" w:type="pct"/>
            <w:noWrap/>
            <w:vAlign w:val="center"/>
            <w:hideMark/>
          </w:tcPr>
          <w:p w14:paraId="13BD49C9" w14:textId="77777777" w:rsidR="00934713" w:rsidRPr="00CF238C" w:rsidRDefault="00934713"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CF238C">
              <w:rPr>
                <w:rFonts w:ascii="Calibri" w:eastAsia="Times New Roman" w:hAnsi="Calibri" w:cs="Times New Roman"/>
                <w:b/>
                <w:bCs/>
                <w:color w:val="000000" w:themeColor="text1"/>
                <w:sz w:val="15"/>
                <w:szCs w:val="15"/>
                <w:lang w:eastAsia="en-GB"/>
              </w:rPr>
              <w:t>bathrooms</w:t>
            </w:r>
          </w:p>
        </w:tc>
        <w:tc>
          <w:tcPr>
            <w:tcW w:w="721" w:type="pct"/>
            <w:noWrap/>
            <w:vAlign w:val="center"/>
            <w:hideMark/>
          </w:tcPr>
          <w:p w14:paraId="5FC46F8C" w14:textId="77777777" w:rsidR="00934713" w:rsidRPr="00CF238C" w:rsidRDefault="00934713"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CF238C">
              <w:rPr>
                <w:rFonts w:ascii="Calibri" w:eastAsia="Times New Roman" w:hAnsi="Calibri" w:cs="Times New Roman"/>
                <w:b/>
                <w:bCs/>
                <w:color w:val="000000" w:themeColor="text1"/>
                <w:sz w:val="15"/>
                <w:szCs w:val="15"/>
                <w:lang w:eastAsia="en-GB"/>
              </w:rPr>
              <w:t>beds</w:t>
            </w:r>
          </w:p>
        </w:tc>
        <w:tc>
          <w:tcPr>
            <w:tcW w:w="732" w:type="pct"/>
            <w:noWrap/>
            <w:vAlign w:val="center"/>
            <w:hideMark/>
          </w:tcPr>
          <w:p w14:paraId="0DF82B4C" w14:textId="77777777" w:rsidR="00934713" w:rsidRPr="00CF238C" w:rsidRDefault="00934713"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proofErr w:type="spellStart"/>
            <w:r w:rsidRPr="00CF238C">
              <w:rPr>
                <w:rFonts w:ascii="Calibri" w:eastAsia="Times New Roman" w:hAnsi="Calibri" w:cs="Times New Roman"/>
                <w:b/>
                <w:bCs/>
                <w:color w:val="000000" w:themeColor="text1"/>
                <w:sz w:val="15"/>
                <w:szCs w:val="15"/>
                <w:lang w:eastAsia="en-GB"/>
              </w:rPr>
              <w:t>surface_area</w:t>
            </w:r>
            <w:proofErr w:type="spellEnd"/>
          </w:p>
        </w:tc>
        <w:tc>
          <w:tcPr>
            <w:tcW w:w="721" w:type="pct"/>
            <w:noWrap/>
            <w:vAlign w:val="center"/>
            <w:hideMark/>
          </w:tcPr>
          <w:p w14:paraId="04A1C97F" w14:textId="77777777" w:rsidR="00934713" w:rsidRPr="006528A0" w:rsidRDefault="00934713"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6528A0">
              <w:rPr>
                <w:rFonts w:ascii="Calibri" w:eastAsia="Times New Roman" w:hAnsi="Calibri" w:cs="Times New Roman"/>
                <w:b/>
                <w:bCs/>
                <w:color w:val="000000" w:themeColor="text1"/>
                <w:sz w:val="15"/>
                <w:szCs w:val="15"/>
                <w:lang w:eastAsia="en-GB"/>
              </w:rPr>
              <w:t>price</w:t>
            </w:r>
          </w:p>
        </w:tc>
      </w:tr>
      <w:tr w:rsidR="00934713" w:rsidRPr="00CF238C" w14:paraId="07BC68B4" w14:textId="77777777" w:rsidTr="000A7E81">
        <w:trPr>
          <w:trHeight w:val="320"/>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35E1E3D4" w14:textId="77777777" w:rsidR="00934713"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1</m:t>
                        </m:r>
                      </m:e>
                    </m:d>
                  </m:sup>
                </m:sSup>
              </m:oMath>
            </m:oMathPara>
          </w:p>
        </w:tc>
        <w:tc>
          <w:tcPr>
            <w:tcW w:w="913" w:type="pct"/>
            <w:noWrap/>
            <w:vAlign w:val="center"/>
            <w:hideMark/>
          </w:tcPr>
          <w:p w14:paraId="35EE1E8C" w14:textId="77777777" w:rsidR="00934713" w:rsidRPr="006528A0" w:rsidRDefault="00934713"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-6.237561</w:t>
            </w:r>
          </w:p>
        </w:tc>
        <w:tc>
          <w:tcPr>
            <w:tcW w:w="721" w:type="pct"/>
            <w:noWrap/>
            <w:vAlign w:val="center"/>
            <w:hideMark/>
          </w:tcPr>
          <w:p w14:paraId="0B16B53B" w14:textId="77777777" w:rsidR="00934713" w:rsidRPr="00CF238C" w:rsidRDefault="00934713"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52.646088</w:t>
            </w:r>
          </w:p>
        </w:tc>
        <w:tc>
          <w:tcPr>
            <w:tcW w:w="721" w:type="pct"/>
            <w:noWrap/>
            <w:vAlign w:val="center"/>
            <w:hideMark/>
          </w:tcPr>
          <w:p w14:paraId="01336025" w14:textId="77777777" w:rsidR="00934713" w:rsidRPr="00CF238C" w:rsidRDefault="00934713"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w:t>
            </w:r>
          </w:p>
        </w:tc>
        <w:tc>
          <w:tcPr>
            <w:tcW w:w="721" w:type="pct"/>
            <w:noWrap/>
            <w:vAlign w:val="center"/>
            <w:hideMark/>
          </w:tcPr>
          <w:p w14:paraId="2AFC1866" w14:textId="77777777" w:rsidR="00934713" w:rsidRPr="00CF238C" w:rsidRDefault="00934713"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2</w:t>
            </w:r>
          </w:p>
        </w:tc>
        <w:tc>
          <w:tcPr>
            <w:tcW w:w="732" w:type="pct"/>
            <w:noWrap/>
            <w:vAlign w:val="center"/>
            <w:hideMark/>
          </w:tcPr>
          <w:p w14:paraId="2440DA4C" w14:textId="77777777" w:rsidR="00934713" w:rsidRPr="00CF238C" w:rsidRDefault="00934713"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68.63</w:t>
            </w:r>
          </w:p>
        </w:tc>
        <w:tc>
          <w:tcPr>
            <w:tcW w:w="721" w:type="pct"/>
            <w:noWrap/>
            <w:vAlign w:val="center"/>
            <w:hideMark/>
          </w:tcPr>
          <w:p w14:paraId="67036166" w14:textId="77777777" w:rsidR="00934713" w:rsidRPr="006528A0" w:rsidRDefault="00934713"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149000</w:t>
            </w:r>
          </w:p>
        </w:tc>
      </w:tr>
      <w:tr w:rsidR="009B7DB8" w:rsidRPr="00CF238C" w14:paraId="3EC44EE1" w14:textId="77777777" w:rsidTr="000A7E81">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620966B4" w14:textId="77777777" w:rsidR="009B7DB8"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2</m:t>
                        </m:r>
                      </m:e>
                    </m:d>
                  </m:sup>
                </m:sSup>
              </m:oMath>
            </m:oMathPara>
          </w:p>
        </w:tc>
        <w:tc>
          <w:tcPr>
            <w:tcW w:w="913" w:type="pct"/>
            <w:noWrap/>
            <w:vAlign w:val="center"/>
            <w:hideMark/>
          </w:tcPr>
          <w:p w14:paraId="1DB5F2C4" w14:textId="77777777" w:rsidR="009B7DB8" w:rsidRPr="006528A0"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-6.935998</w:t>
            </w:r>
          </w:p>
        </w:tc>
        <w:tc>
          <w:tcPr>
            <w:tcW w:w="721" w:type="pct"/>
            <w:noWrap/>
            <w:vAlign w:val="center"/>
            <w:hideMark/>
          </w:tcPr>
          <w:p w14:paraId="682F07D7"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52.404472</w:t>
            </w:r>
          </w:p>
        </w:tc>
        <w:tc>
          <w:tcPr>
            <w:tcW w:w="721" w:type="pct"/>
            <w:noWrap/>
            <w:vAlign w:val="center"/>
            <w:hideMark/>
          </w:tcPr>
          <w:p w14:paraId="6F4CBD9C"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2</w:t>
            </w:r>
          </w:p>
        </w:tc>
        <w:tc>
          <w:tcPr>
            <w:tcW w:w="721" w:type="pct"/>
            <w:noWrap/>
            <w:vAlign w:val="center"/>
            <w:hideMark/>
          </w:tcPr>
          <w:p w14:paraId="6E130933"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4</w:t>
            </w:r>
          </w:p>
        </w:tc>
        <w:tc>
          <w:tcPr>
            <w:tcW w:w="732" w:type="pct"/>
            <w:noWrap/>
            <w:vAlign w:val="center"/>
            <w:hideMark/>
          </w:tcPr>
          <w:p w14:paraId="6B54C95C"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105</w:t>
            </w:r>
          </w:p>
        </w:tc>
        <w:tc>
          <w:tcPr>
            <w:tcW w:w="721" w:type="pct"/>
            <w:noWrap/>
            <w:vAlign w:val="center"/>
            <w:hideMark/>
          </w:tcPr>
          <w:p w14:paraId="2EBDB48D" w14:textId="77777777" w:rsidR="009B7DB8" w:rsidRPr="006528A0"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192000</w:t>
            </w:r>
          </w:p>
        </w:tc>
      </w:tr>
      <w:tr w:rsidR="009B7DB8" w:rsidRPr="00CF238C" w14:paraId="05EE2929" w14:textId="77777777" w:rsidTr="000A7E81">
        <w:trPr>
          <w:trHeight w:val="320"/>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0C12D66C" w14:textId="77777777" w:rsidR="009B7DB8"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3</m:t>
                        </m:r>
                      </m:e>
                    </m:d>
                  </m:sup>
                </m:sSup>
              </m:oMath>
            </m:oMathPara>
          </w:p>
        </w:tc>
        <w:tc>
          <w:tcPr>
            <w:tcW w:w="913" w:type="pct"/>
            <w:noWrap/>
            <w:vAlign w:val="center"/>
            <w:hideMark/>
          </w:tcPr>
          <w:p w14:paraId="49B8A80E" w14:textId="77777777" w:rsidR="009B7DB8" w:rsidRPr="006528A0"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-6.944524</w:t>
            </w:r>
          </w:p>
        </w:tc>
        <w:tc>
          <w:tcPr>
            <w:tcW w:w="721" w:type="pct"/>
            <w:noWrap/>
            <w:vAlign w:val="center"/>
            <w:hideMark/>
          </w:tcPr>
          <w:p w14:paraId="4C13EB1D"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52.392443</w:t>
            </w:r>
          </w:p>
        </w:tc>
        <w:tc>
          <w:tcPr>
            <w:tcW w:w="721" w:type="pct"/>
            <w:noWrap/>
            <w:vAlign w:val="center"/>
            <w:hideMark/>
          </w:tcPr>
          <w:p w14:paraId="332FA30F"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w:t>
            </w:r>
          </w:p>
        </w:tc>
        <w:tc>
          <w:tcPr>
            <w:tcW w:w="721" w:type="pct"/>
            <w:noWrap/>
            <w:vAlign w:val="center"/>
            <w:hideMark/>
          </w:tcPr>
          <w:p w14:paraId="458F4307"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2</w:t>
            </w:r>
          </w:p>
        </w:tc>
        <w:tc>
          <w:tcPr>
            <w:tcW w:w="732" w:type="pct"/>
            <w:noWrap/>
            <w:vAlign w:val="center"/>
            <w:hideMark/>
          </w:tcPr>
          <w:p w14:paraId="240B2F73"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45</w:t>
            </w:r>
          </w:p>
        </w:tc>
        <w:tc>
          <w:tcPr>
            <w:tcW w:w="721" w:type="pct"/>
            <w:noWrap/>
            <w:vAlign w:val="center"/>
            <w:hideMark/>
          </w:tcPr>
          <w:p w14:paraId="5C280254" w14:textId="77777777" w:rsidR="009B7DB8" w:rsidRPr="006528A0"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65000</w:t>
            </w:r>
          </w:p>
        </w:tc>
      </w:tr>
      <w:tr w:rsidR="009B7DB8" w:rsidRPr="00CF238C" w14:paraId="58B12317" w14:textId="77777777" w:rsidTr="000A7E81">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1CADB8CD" w14:textId="77777777" w:rsidR="009B7DB8"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4</m:t>
                        </m:r>
                      </m:e>
                    </m:d>
                  </m:sup>
                </m:sSup>
              </m:oMath>
            </m:oMathPara>
          </w:p>
        </w:tc>
        <w:tc>
          <w:tcPr>
            <w:tcW w:w="913" w:type="pct"/>
            <w:noWrap/>
            <w:vAlign w:val="center"/>
            <w:hideMark/>
          </w:tcPr>
          <w:p w14:paraId="4F975F12" w14:textId="77777777" w:rsidR="009B7DB8" w:rsidRPr="006528A0"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-6.454622</w:t>
            </w:r>
          </w:p>
        </w:tc>
        <w:tc>
          <w:tcPr>
            <w:tcW w:w="721" w:type="pct"/>
            <w:noWrap/>
            <w:vAlign w:val="center"/>
            <w:hideMark/>
          </w:tcPr>
          <w:p w14:paraId="7D272421"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52.332995</w:t>
            </w:r>
          </w:p>
        </w:tc>
        <w:tc>
          <w:tcPr>
            <w:tcW w:w="721" w:type="pct"/>
            <w:noWrap/>
            <w:vAlign w:val="center"/>
            <w:hideMark/>
          </w:tcPr>
          <w:p w14:paraId="61A20A16"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w:t>
            </w:r>
          </w:p>
        </w:tc>
        <w:tc>
          <w:tcPr>
            <w:tcW w:w="721" w:type="pct"/>
            <w:noWrap/>
            <w:vAlign w:val="center"/>
            <w:hideMark/>
          </w:tcPr>
          <w:p w14:paraId="2069D0D3"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2</w:t>
            </w:r>
          </w:p>
        </w:tc>
        <w:tc>
          <w:tcPr>
            <w:tcW w:w="732" w:type="pct"/>
            <w:noWrap/>
            <w:vAlign w:val="center"/>
            <w:hideMark/>
          </w:tcPr>
          <w:p w14:paraId="167CF889"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60.73</w:t>
            </w:r>
          </w:p>
        </w:tc>
        <w:tc>
          <w:tcPr>
            <w:tcW w:w="721" w:type="pct"/>
            <w:noWrap/>
            <w:vAlign w:val="center"/>
            <w:hideMark/>
          </w:tcPr>
          <w:p w14:paraId="535756FE" w14:textId="77777777" w:rsidR="009B7DB8" w:rsidRPr="006528A0"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130000</w:t>
            </w:r>
          </w:p>
        </w:tc>
      </w:tr>
      <w:tr w:rsidR="009B7DB8" w:rsidRPr="00CF238C" w14:paraId="44125236" w14:textId="77777777" w:rsidTr="000A7E81">
        <w:trPr>
          <w:trHeight w:val="320"/>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1E9C1AE0" w14:textId="77777777" w:rsidR="009B7DB8"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5</m:t>
                        </m:r>
                      </m:e>
                    </m:d>
                  </m:sup>
                </m:sSup>
              </m:oMath>
            </m:oMathPara>
          </w:p>
        </w:tc>
        <w:tc>
          <w:tcPr>
            <w:tcW w:w="913" w:type="pct"/>
            <w:noWrap/>
            <w:vAlign w:val="center"/>
            <w:hideMark/>
          </w:tcPr>
          <w:p w14:paraId="65BFBDF8" w14:textId="77777777" w:rsidR="009B7DB8" w:rsidRPr="006528A0"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-6.946246</w:t>
            </w:r>
          </w:p>
        </w:tc>
        <w:tc>
          <w:tcPr>
            <w:tcW w:w="721" w:type="pct"/>
            <w:noWrap/>
            <w:vAlign w:val="center"/>
            <w:hideMark/>
          </w:tcPr>
          <w:p w14:paraId="07E7AE96"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52.331056</w:t>
            </w:r>
          </w:p>
        </w:tc>
        <w:tc>
          <w:tcPr>
            <w:tcW w:w="721" w:type="pct"/>
            <w:noWrap/>
            <w:vAlign w:val="center"/>
            <w:hideMark/>
          </w:tcPr>
          <w:p w14:paraId="5E215BA6"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2</w:t>
            </w:r>
          </w:p>
        </w:tc>
        <w:tc>
          <w:tcPr>
            <w:tcW w:w="721" w:type="pct"/>
            <w:noWrap/>
            <w:vAlign w:val="center"/>
            <w:hideMark/>
          </w:tcPr>
          <w:p w14:paraId="40C5E11F"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4</w:t>
            </w:r>
          </w:p>
        </w:tc>
        <w:tc>
          <w:tcPr>
            <w:tcW w:w="732" w:type="pct"/>
            <w:noWrap/>
            <w:vAlign w:val="center"/>
            <w:hideMark/>
          </w:tcPr>
          <w:p w14:paraId="025A38BC" w14:textId="77777777" w:rsidR="009B7DB8" w:rsidRPr="00CF238C"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160.3</w:t>
            </w:r>
          </w:p>
        </w:tc>
        <w:tc>
          <w:tcPr>
            <w:tcW w:w="721" w:type="pct"/>
            <w:noWrap/>
            <w:vAlign w:val="center"/>
            <w:hideMark/>
          </w:tcPr>
          <w:p w14:paraId="5A3F28EF" w14:textId="77777777" w:rsidR="009B7DB8" w:rsidRPr="006528A0" w:rsidRDefault="009B7DB8"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299950</w:t>
            </w:r>
          </w:p>
        </w:tc>
      </w:tr>
      <w:tr w:rsidR="009B7DB8" w:rsidRPr="00CF238C" w14:paraId="3C752D66" w14:textId="77777777" w:rsidTr="000A7E81">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69" w:type="pct"/>
            <w:vAlign w:val="center"/>
          </w:tcPr>
          <w:p w14:paraId="0DE8B5FD" w14:textId="77777777" w:rsidR="009B7DB8"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6</m:t>
                        </m:r>
                      </m:e>
                    </m:d>
                  </m:sup>
                </m:sSup>
              </m:oMath>
            </m:oMathPara>
          </w:p>
        </w:tc>
        <w:tc>
          <w:tcPr>
            <w:tcW w:w="913" w:type="pct"/>
            <w:noWrap/>
            <w:vAlign w:val="center"/>
            <w:hideMark/>
          </w:tcPr>
          <w:p w14:paraId="339A729E" w14:textId="77777777" w:rsidR="009B7DB8" w:rsidRPr="006528A0"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-6.793841</w:t>
            </w:r>
          </w:p>
        </w:tc>
        <w:tc>
          <w:tcPr>
            <w:tcW w:w="721" w:type="pct"/>
            <w:noWrap/>
            <w:vAlign w:val="center"/>
            <w:hideMark/>
          </w:tcPr>
          <w:p w14:paraId="472BEAB8"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52.519084</w:t>
            </w:r>
          </w:p>
        </w:tc>
        <w:tc>
          <w:tcPr>
            <w:tcW w:w="721" w:type="pct"/>
            <w:noWrap/>
            <w:vAlign w:val="center"/>
            <w:hideMark/>
          </w:tcPr>
          <w:p w14:paraId="7AD86E15"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2</w:t>
            </w:r>
          </w:p>
        </w:tc>
        <w:tc>
          <w:tcPr>
            <w:tcW w:w="721" w:type="pct"/>
            <w:noWrap/>
            <w:vAlign w:val="center"/>
            <w:hideMark/>
          </w:tcPr>
          <w:p w14:paraId="5C040247"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3</w:t>
            </w:r>
          </w:p>
        </w:tc>
        <w:tc>
          <w:tcPr>
            <w:tcW w:w="732" w:type="pct"/>
            <w:noWrap/>
            <w:vAlign w:val="center"/>
            <w:hideMark/>
          </w:tcPr>
          <w:p w14:paraId="20D8584E" w14:textId="77777777" w:rsidR="009B7DB8" w:rsidRPr="00CF238C"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170</w:t>
            </w:r>
          </w:p>
        </w:tc>
        <w:tc>
          <w:tcPr>
            <w:tcW w:w="721" w:type="pct"/>
            <w:noWrap/>
            <w:vAlign w:val="center"/>
            <w:hideMark/>
          </w:tcPr>
          <w:p w14:paraId="26C05B24" w14:textId="77777777" w:rsidR="009B7DB8" w:rsidRPr="006528A0" w:rsidRDefault="009B7DB8"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375000</w:t>
            </w:r>
          </w:p>
        </w:tc>
      </w:tr>
    </w:tbl>
    <w:p w14:paraId="765B7A2B" w14:textId="7CED1B62" w:rsidR="00CF238C" w:rsidRPr="00D25245" w:rsidRDefault="00D25245" w:rsidP="00D25245">
      <w:pPr>
        <w:jc w:val="center"/>
        <w:rPr>
          <w:b/>
          <w:bCs/>
          <w:sz w:val="21"/>
          <w:szCs w:val="21"/>
        </w:rPr>
      </w:pPr>
      <w:r>
        <w:rPr>
          <w:b/>
          <w:bCs/>
          <w:sz w:val="21"/>
          <w:szCs w:val="21"/>
        </w:rPr>
        <w:t>Table 2</w:t>
      </w:r>
      <w:ins w:id="169" w:author="J O'Connor" w:date="2021-01-17T14:34:00Z">
        <w:r w:rsidRPr="00D25245">
          <w:rPr>
            <w:b/>
            <w:bCs/>
            <w:sz w:val="21"/>
            <w:szCs w:val="21"/>
          </w:rPr>
          <w:t xml:space="preserve">: </w:t>
        </w:r>
      </w:ins>
      <w:r>
        <w:rPr>
          <w:b/>
          <w:bCs/>
          <w:sz w:val="21"/>
          <w:szCs w:val="21"/>
        </w:rPr>
        <w:t>Reduced features from Figure 1</w:t>
      </w:r>
    </w:p>
    <w:p w14:paraId="2E6AB4D7" w14:textId="77777777" w:rsidR="00843894" w:rsidRPr="005B69E0" w:rsidRDefault="00843894" w:rsidP="005B69E0">
      <w:pPr>
        <w:jc w:val="both"/>
        <w:rPr>
          <w:rFonts w:cs="Times New Roman"/>
        </w:rPr>
      </w:pPr>
      <w:r w:rsidRPr="005B69E0">
        <w:rPr>
          <w:rFonts w:cs="Times New Roman"/>
        </w:rPr>
        <w:t>w</w:t>
      </w:r>
      <w:r w:rsidR="009B7DB8" w:rsidRPr="005B69E0">
        <w:rPr>
          <w:rFonts w:cs="Times New Roman"/>
        </w:rPr>
        <w:t xml:space="preserve">here </w:t>
      </w:r>
      <m:oMath>
        <m:sSup>
          <m:sSupPr>
            <m:ctrlPr>
              <w:rPr>
                <w:rFonts w:ascii="Cambria Math" w:eastAsia="Times New Roman" w:hAnsi="Cambria Math" w:cs="Times New Roman"/>
                <w:i/>
                <w:color w:val="000000"/>
                <w:lang w:eastAsia="en-GB"/>
              </w:rPr>
            </m:ctrlPr>
          </m:sSupPr>
          <m:e>
            <m:r>
              <m:rPr>
                <m:sty m:val="bi"/>
              </m:rPr>
              <w:rPr>
                <w:rFonts w:ascii="Cambria Math" w:eastAsia="Times New Roman" w:hAnsi="Cambria Math" w:cs="Times New Roman"/>
                <w:color w:val="000000"/>
                <w:lang w:eastAsia="en-GB"/>
              </w:rPr>
              <m:t>x</m:t>
            </m:r>
          </m:e>
          <m:sup>
            <m:d>
              <m:dPr>
                <m:ctrlPr>
                  <w:rPr>
                    <w:rFonts w:ascii="Cambria Math" w:eastAsia="Times New Roman" w:hAnsi="Cambria Math" w:cs="Times New Roman"/>
                    <w:i/>
                    <w:color w:val="000000"/>
                    <w:lang w:eastAsia="en-GB"/>
                  </w:rPr>
                </m:ctrlPr>
              </m:dPr>
              <m:e>
                <m:r>
                  <m:rPr>
                    <m:sty m:val="bi"/>
                  </m:rPr>
                  <w:rPr>
                    <w:rFonts w:ascii="Cambria Math" w:eastAsia="Times New Roman" w:hAnsi="Cambria Math" w:cs="Times New Roman"/>
                    <w:color w:val="000000"/>
                    <w:lang w:eastAsia="en-GB"/>
                  </w:rPr>
                  <m:t>m</m:t>
                </m:r>
              </m:e>
            </m:d>
          </m:sup>
        </m:sSup>
      </m:oMath>
      <w:r w:rsidR="009B7DB8" w:rsidRPr="005B69E0">
        <w:rPr>
          <w:rFonts w:cs="Times New Roman"/>
          <w:color w:val="000000"/>
          <w:lang w:eastAsia="en-GB"/>
        </w:rPr>
        <w:t xml:space="preserve"> equals the sample number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9B7DB8" w:rsidRPr="005B69E0">
        <w:rPr>
          <w:rFonts w:cs="Times New Roman"/>
        </w:rPr>
        <w:t xml:space="preserve"> equals the feature number. </w:t>
      </w:r>
    </w:p>
    <w:p w14:paraId="4EA86144" w14:textId="77777777" w:rsidR="00F9757D" w:rsidRPr="005B69E0" w:rsidRDefault="00CF238C" w:rsidP="005B69E0">
      <w:pPr>
        <w:jc w:val="both"/>
        <w:rPr>
          <w:rFonts w:cs="Times New Roman"/>
        </w:rPr>
      </w:pPr>
      <w:r w:rsidRPr="005B69E0">
        <w:rPr>
          <w:rFonts w:cs="Times New Roman"/>
        </w:rPr>
        <w:t xml:space="preserve">The next step is to consider the coefficients of each of these input variables,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n</m:t>
            </m:r>
          </m:sub>
        </m:sSub>
      </m:oMath>
      <w:r w:rsidRPr="005B69E0">
        <w:rPr>
          <w:rFonts w:cs="Times New Roman"/>
        </w:rPr>
        <w:t xml:space="preserve"> as defined in </w:t>
      </w:r>
      <w:ins w:id="170" w:author="Leo Creedon" w:date="2021-01-11T16:25:00Z">
        <w:r w:rsidR="00332296">
          <w:rPr>
            <w:rFonts w:cs="Times New Roman"/>
          </w:rPr>
          <w:t>E</w:t>
        </w:r>
      </w:ins>
      <w:del w:id="171" w:author="Leo Creedon" w:date="2021-01-11T16:25:00Z">
        <w:r w:rsidRPr="005B69E0" w:rsidDel="00332296">
          <w:rPr>
            <w:rFonts w:cs="Times New Roman"/>
          </w:rPr>
          <w:delText>e</w:delText>
        </w:r>
      </w:del>
      <w:r w:rsidRPr="005B69E0">
        <w:rPr>
          <w:rFonts w:cs="Times New Roman"/>
        </w:rPr>
        <w:t xml:space="preserve">quation 1. </w:t>
      </w:r>
      <w:r w:rsidR="00EB2A46" w:rsidRPr="005B69E0">
        <w:rPr>
          <w:rFonts w:cs="Times New Roman"/>
        </w:rPr>
        <w:t>These coefficients determine the degree to which each input</w:t>
      </w:r>
      <w:r w:rsidR="00843894" w:rsidRPr="005B69E0">
        <w:rPr>
          <w:rFonts w:cs="Times New Roman"/>
        </w:rPr>
        <w:t xml:space="preserve"> vector</w:t>
      </w:r>
      <w:r w:rsidR="00EB2A46" w:rsidRPr="005B69E0">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EB2A46" w:rsidRPr="005B69E0">
        <w:rPr>
          <w:rFonts w:cs="Times New Roman"/>
          <w:color w:val="000000" w:themeColor="text1"/>
        </w:rPr>
        <w:t xml:space="preserve"> affects our model output. As this is a minimization problem, i.e. we are trying to find the </w:t>
      </w:r>
      <w:r w:rsidR="00843894" w:rsidRPr="005B69E0">
        <w:rPr>
          <w:rFonts w:cs="Times New Roman"/>
          <w:color w:val="000000" w:themeColor="text1"/>
        </w:rPr>
        <w:t xml:space="preserve">coefficients </w:t>
      </w:r>
      <w:r w:rsidR="00667558" w:rsidRPr="005B69E0">
        <w:rPr>
          <w:rFonts w:cs="Times New Roman"/>
          <w:color w:val="000000" w:themeColor="text1"/>
        </w:rPr>
        <w:t xml:space="preserve">that minimise our mean-squared error, </w:t>
      </w:r>
      <w:r w:rsidR="00843894" w:rsidRPr="005B69E0">
        <w:rPr>
          <w:rFonts w:cs="Times New Roman"/>
          <w:color w:val="000000" w:themeColor="text1"/>
        </w:rPr>
        <w:t>the squared distance each point is away from the plane. W</w:t>
      </w:r>
      <w:r w:rsidR="00EB2A46" w:rsidRPr="005B69E0">
        <w:rPr>
          <w:rFonts w:cs="Times New Roman"/>
          <w:color w:val="000000" w:themeColor="text1"/>
        </w:rPr>
        <w:t>e can solve for these coefficients using the normal equation</w:t>
      </w:r>
      <w:r w:rsidR="00667558" w:rsidRPr="005B69E0">
        <w:rPr>
          <w:rFonts w:cs="Times New Roman"/>
          <w:color w:val="000000" w:themeColor="text1"/>
        </w:rPr>
        <w:t xml:space="preserve">, as outlined </w:t>
      </w:r>
      <w:r w:rsidR="002470D9" w:rsidRPr="005B69E0">
        <w:rPr>
          <w:rFonts w:cs="Times New Roman"/>
          <w:color w:val="000000" w:themeColor="text1"/>
        </w:rPr>
        <w:t xml:space="preserve">by </w:t>
      </w:r>
      <w:sdt>
        <w:sdtPr>
          <w:rPr>
            <w:rFonts w:cs="Times New Roman"/>
            <w:color w:val="000000" w:themeColor="text1"/>
          </w:rPr>
          <w:id w:val="-1313711397"/>
          <w:citation/>
        </w:sdtPr>
        <w:sdtContent>
          <w:r w:rsidR="002470D9" w:rsidRPr="005B69E0">
            <w:rPr>
              <w:rFonts w:cs="Times New Roman"/>
              <w:color w:val="000000" w:themeColor="text1"/>
            </w:rPr>
            <w:fldChar w:fldCharType="begin"/>
          </w:r>
          <w:r w:rsidR="002470D9" w:rsidRPr="005B69E0">
            <w:rPr>
              <w:rFonts w:cs="Times New Roman"/>
              <w:color w:val="000000" w:themeColor="text1"/>
            </w:rPr>
            <w:instrText xml:space="preserve"> CITATION Sco09 \l 6153 </w:instrText>
          </w:r>
          <w:r w:rsidR="002470D9" w:rsidRPr="005B69E0">
            <w:rPr>
              <w:rFonts w:cs="Times New Roman"/>
              <w:color w:val="000000" w:themeColor="text1"/>
            </w:rPr>
            <w:fldChar w:fldCharType="separate"/>
          </w:r>
          <w:r w:rsidR="002470D9" w:rsidRPr="005B69E0">
            <w:rPr>
              <w:rFonts w:cs="Times New Roman"/>
              <w:noProof/>
              <w:color w:val="000000" w:themeColor="text1"/>
            </w:rPr>
            <w:t>(Brown, 2009)</w:t>
          </w:r>
          <w:r w:rsidR="002470D9" w:rsidRPr="005B69E0">
            <w:rPr>
              <w:rFonts w:cs="Times New Roman"/>
              <w:color w:val="000000" w:themeColor="text1"/>
            </w:rPr>
            <w:fldChar w:fldCharType="end"/>
          </w:r>
        </w:sdtContent>
      </w:sdt>
      <w:r w:rsidR="002470D9" w:rsidRPr="005B69E0">
        <w:rPr>
          <w:rFonts w:cs="Times New Roman"/>
          <w:color w:val="000000" w:themeColor="text1"/>
        </w:rPr>
        <w:t xml:space="preserve">. </w:t>
      </w:r>
      <w:r w:rsidR="00E43731" w:rsidRPr="005B69E0">
        <w:rPr>
          <w:rFonts w:cs="Times New Roman"/>
          <w:color w:val="000000" w:themeColor="text1"/>
        </w:rPr>
        <w:t>The normal equation is</w:t>
      </w:r>
      <w:r w:rsidR="00934713" w:rsidRPr="005B69E0">
        <w:rPr>
          <w:rFonts w:cs="Times New Roman"/>
          <w:color w:val="000000" w:themeColor="text1"/>
        </w:rPr>
        <w:t xml:space="preserve"> obtained by setting the partial derivatives of the sum of square errors to zero </w:t>
      </w:r>
      <w:sdt>
        <w:sdtPr>
          <w:rPr>
            <w:rFonts w:cs="Times New Roman"/>
            <w:color w:val="000000" w:themeColor="text1"/>
          </w:rPr>
          <w:id w:val="-1510591807"/>
          <w:citation/>
        </w:sdtPr>
        <w:sdtContent>
          <w:r w:rsidR="002470D9" w:rsidRPr="005B69E0">
            <w:rPr>
              <w:rFonts w:cs="Times New Roman"/>
              <w:color w:val="000000" w:themeColor="text1"/>
            </w:rPr>
            <w:fldChar w:fldCharType="begin"/>
          </w:r>
          <w:r w:rsidR="002470D9" w:rsidRPr="005B69E0">
            <w:rPr>
              <w:rFonts w:cs="Times New Roman"/>
              <w:color w:val="000000" w:themeColor="text1"/>
            </w:rPr>
            <w:instrText xml:space="preserve"> CITATION Spr08 \l 6153 </w:instrText>
          </w:r>
          <w:r w:rsidR="002470D9" w:rsidRPr="005B69E0">
            <w:rPr>
              <w:rFonts w:cs="Times New Roman"/>
              <w:color w:val="000000" w:themeColor="text1"/>
            </w:rPr>
            <w:fldChar w:fldCharType="separate"/>
          </w:r>
          <w:r w:rsidR="002470D9" w:rsidRPr="005B69E0">
            <w:rPr>
              <w:rFonts w:cs="Times New Roman"/>
              <w:noProof/>
              <w:color w:val="000000" w:themeColor="text1"/>
            </w:rPr>
            <w:t>(Springer, 2008)</w:t>
          </w:r>
          <w:r w:rsidR="002470D9" w:rsidRPr="005B69E0">
            <w:rPr>
              <w:rFonts w:cs="Times New Roman"/>
              <w:color w:val="000000" w:themeColor="text1"/>
            </w:rPr>
            <w:fldChar w:fldCharType="end"/>
          </w:r>
        </w:sdtContent>
      </w:sdt>
      <w:r w:rsidR="002470D9" w:rsidRPr="005B69E0">
        <w:rPr>
          <w:rFonts w:cs="Times New Roman"/>
          <w:color w:val="000000" w:themeColor="text1"/>
        </w:rPr>
        <w:t xml:space="preserve">. </w:t>
      </w:r>
      <w:r w:rsidR="009B7DB8" w:rsidRPr="005B69E0">
        <w:rPr>
          <w:rFonts w:cs="Times New Roman"/>
          <w:color w:val="000000" w:themeColor="text1"/>
        </w:rPr>
        <w:t xml:space="preserve">However, in order to use the </w:t>
      </w:r>
      <w:r w:rsidR="00F9757D" w:rsidRPr="005B69E0">
        <w:rPr>
          <w:rFonts w:cs="Times New Roman"/>
          <w:color w:val="000000" w:themeColor="text1"/>
        </w:rPr>
        <w:t>normal equation effectively, e</w:t>
      </w:r>
      <w:r w:rsidR="00934713" w:rsidRPr="005B69E0">
        <w:rPr>
          <w:rFonts w:cs="Times New Roman"/>
          <w:color w:val="000000" w:themeColor="text1"/>
        </w:rPr>
        <w:t>ach variable needs to be linearly independent</w:t>
      </w:r>
      <w:r w:rsidR="00F9757D" w:rsidRPr="005B69E0">
        <w:rPr>
          <w:rFonts w:cs="Times New Roman"/>
          <w:color w:val="000000" w:themeColor="text1"/>
        </w:rPr>
        <w:t xml:space="preserve">. From studying the data, the bathrooms and beds are not completely independent i.e. number of </w:t>
      </w:r>
      <w:r w:rsidR="007D44D5" w:rsidRPr="005B69E0">
        <w:rPr>
          <w:rFonts w:cs="Times New Roman"/>
          <w:color w:val="000000" w:themeColor="text1"/>
        </w:rPr>
        <w:t>bathrooms</w:t>
      </w:r>
      <w:r w:rsidR="00F9757D" w:rsidRPr="005B69E0">
        <w:rPr>
          <w:rFonts w:cs="Times New Roman"/>
          <w:color w:val="000000" w:themeColor="text1"/>
        </w:rPr>
        <w:t xml:space="preserve"> increases</w:t>
      </w:r>
      <w:r w:rsidR="007D44D5" w:rsidRPr="005B69E0">
        <w:rPr>
          <w:rFonts w:cs="Times New Roman"/>
          <w:color w:val="000000" w:themeColor="text1"/>
        </w:rPr>
        <w:t xml:space="preserve"> with</w:t>
      </w:r>
      <w:r w:rsidR="00F9757D" w:rsidRPr="005B69E0">
        <w:rPr>
          <w:rFonts w:cs="Times New Roman"/>
          <w:color w:val="000000" w:themeColor="text1"/>
        </w:rPr>
        <w:t xml:space="preserve"> number of </w:t>
      </w:r>
      <w:r w:rsidR="007D44D5" w:rsidRPr="005B69E0">
        <w:rPr>
          <w:rFonts w:cs="Times New Roman"/>
          <w:color w:val="000000" w:themeColor="text1"/>
        </w:rPr>
        <w:t>beds</w:t>
      </w:r>
      <w:r w:rsidR="00F9757D" w:rsidRPr="005B69E0">
        <w:rPr>
          <w:rFonts w:cs="Times New Roman"/>
          <w:color w:val="000000" w:themeColor="text1"/>
        </w:rPr>
        <w:t xml:space="preserve">. </w:t>
      </w:r>
      <w:r w:rsidR="00934713" w:rsidRPr="005B69E0">
        <w:rPr>
          <w:rFonts w:cs="Times New Roman"/>
          <w:color w:val="000000" w:themeColor="text1"/>
        </w:rPr>
        <w:t xml:space="preserve"> </w:t>
      </w:r>
      <w:r w:rsidR="00F9757D" w:rsidRPr="005B69E0">
        <w:rPr>
          <w:rFonts w:cs="Times New Roman"/>
          <w:color w:val="000000" w:themeColor="text1"/>
        </w:rPr>
        <w:t xml:space="preserve">These variables were added together to create a single vector called </w:t>
      </w:r>
      <w:proofErr w:type="spellStart"/>
      <w:r w:rsidR="00F9757D" w:rsidRPr="005B69E0">
        <w:rPr>
          <w:rFonts w:cs="Times New Roman"/>
          <w:color w:val="000000" w:themeColor="text1"/>
        </w:rPr>
        <w:t>bed_bath</w:t>
      </w:r>
      <w:proofErr w:type="spellEnd"/>
      <w:r w:rsidR="00F9757D" w:rsidRPr="005B69E0">
        <w:rPr>
          <w:rFonts w:cs="Times New Roman"/>
          <w:color w:val="000000" w:themeColor="text1"/>
        </w:rPr>
        <w:t xml:space="preserve"> in order to ensure linear independence and reduce the complexity and dimensionality of the model. The surface area vector is less affected by this </w:t>
      </w:r>
      <w:commentRangeStart w:id="172"/>
      <w:r w:rsidR="00F9757D" w:rsidRPr="005B69E0">
        <w:rPr>
          <w:rFonts w:cs="Times New Roman"/>
          <w:color w:val="000000" w:themeColor="text1"/>
        </w:rPr>
        <w:t>relationship</w:t>
      </w:r>
      <w:commentRangeEnd w:id="172"/>
      <w:r w:rsidR="00332296">
        <w:rPr>
          <w:rStyle w:val="CommentReference"/>
        </w:rPr>
        <w:commentReference w:id="172"/>
      </w:r>
      <w:r w:rsidR="00F9757D" w:rsidRPr="005B69E0">
        <w:rPr>
          <w:rFonts w:cs="Times New Roman"/>
          <w:color w:val="000000" w:themeColor="text1"/>
        </w:rPr>
        <w:t xml:space="preserve">. Our dataset now becomes: </w:t>
      </w:r>
    </w:p>
    <w:tbl>
      <w:tblPr>
        <w:tblStyle w:val="PlainTable1"/>
        <w:tblW w:w="9010" w:type="dxa"/>
        <w:jc w:val="center"/>
        <w:tblLook w:val="04A0" w:firstRow="1" w:lastRow="0" w:firstColumn="1" w:lastColumn="0" w:noHBand="0" w:noVBand="1"/>
      </w:tblPr>
      <w:tblGrid>
        <w:gridCol w:w="775"/>
        <w:gridCol w:w="1371"/>
        <w:gridCol w:w="1645"/>
        <w:gridCol w:w="1300"/>
        <w:gridCol w:w="1300"/>
        <w:gridCol w:w="1319"/>
        <w:gridCol w:w="1300"/>
      </w:tblGrid>
      <w:tr w:rsidR="00785D21" w:rsidRPr="00EB2A46" w14:paraId="17CD715E" w14:textId="77777777" w:rsidTr="006528A0">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2CA83A48" w14:textId="77777777" w:rsidR="00785D21" w:rsidRPr="00EB2A46" w:rsidRDefault="00785D21" w:rsidP="005B69E0">
            <w:pPr>
              <w:ind w:firstLine="0"/>
              <w:jc w:val="both"/>
              <w:rPr>
                <w:rFonts w:eastAsia="Times New Roman" w:cs="Times New Roman"/>
                <w:i/>
                <w:color w:val="000000" w:themeColor="text1"/>
                <w:sz w:val="18"/>
                <w:szCs w:val="18"/>
              </w:rPr>
            </w:pPr>
          </w:p>
        </w:tc>
        <w:tc>
          <w:tcPr>
            <w:tcW w:w="1371" w:type="dxa"/>
            <w:vAlign w:val="center"/>
          </w:tcPr>
          <w:p w14:paraId="4CD0A80F" w14:textId="77777777" w:rsidR="00785D21"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i/>
                <w:color w:val="000000" w:themeColor="text1"/>
                <w:sz w:val="18"/>
                <w:szCs w:val="18"/>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0</m:t>
                    </m:r>
                  </m:sub>
                </m:sSub>
              </m:oMath>
            </m:oMathPara>
          </w:p>
        </w:tc>
        <w:tc>
          <w:tcPr>
            <w:tcW w:w="1645" w:type="dxa"/>
            <w:noWrap/>
            <w:vAlign w:val="center"/>
          </w:tcPr>
          <w:p w14:paraId="7BCC215C" w14:textId="77777777" w:rsidR="00785D21"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1</m:t>
                    </m:r>
                  </m:sub>
                </m:sSub>
              </m:oMath>
            </m:oMathPara>
          </w:p>
        </w:tc>
        <w:tc>
          <w:tcPr>
            <w:tcW w:w="1300" w:type="dxa"/>
            <w:noWrap/>
            <w:vAlign w:val="center"/>
          </w:tcPr>
          <w:p w14:paraId="6128C56C" w14:textId="77777777" w:rsidR="00785D21"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2</m:t>
                    </m:r>
                  </m:sub>
                </m:sSub>
              </m:oMath>
            </m:oMathPara>
          </w:p>
        </w:tc>
        <w:tc>
          <w:tcPr>
            <w:tcW w:w="1300" w:type="dxa"/>
            <w:noWrap/>
            <w:vAlign w:val="center"/>
          </w:tcPr>
          <w:p w14:paraId="742ABBF0" w14:textId="77777777" w:rsidR="00785D21"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3</m:t>
                    </m:r>
                  </m:sub>
                </m:sSub>
              </m:oMath>
            </m:oMathPara>
          </w:p>
        </w:tc>
        <w:tc>
          <w:tcPr>
            <w:tcW w:w="1319" w:type="dxa"/>
            <w:noWrap/>
            <w:vAlign w:val="center"/>
          </w:tcPr>
          <w:p w14:paraId="2678E21F" w14:textId="77777777" w:rsidR="00785D21" w:rsidRPr="00EB2A46"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color w:val="000000" w:themeColor="text1"/>
                <w:sz w:val="18"/>
                <w:szCs w:val="18"/>
                <w:lang w:eastAsia="en-GB"/>
              </w:rPr>
            </w:pPr>
            <m:oMathPara>
              <m:oMath>
                <m:sSub>
                  <m:sSubPr>
                    <m:ctrlPr>
                      <w:rPr>
                        <w:rFonts w:ascii="Cambria Math" w:hAnsi="Cambria Math" w:cs="Times New Roman"/>
                        <w:b w:val="0"/>
                        <w:bCs w:val="0"/>
                        <w:i/>
                        <w:color w:val="000000" w:themeColor="text1"/>
                        <w:sz w:val="18"/>
                        <w:szCs w:val="18"/>
                      </w:rPr>
                    </m:ctrlPr>
                  </m:sSubPr>
                  <m:e>
                    <m:r>
                      <m:rPr>
                        <m:sty m:val="bi"/>
                      </m:rPr>
                      <w:rPr>
                        <w:rFonts w:ascii="Cambria Math" w:hAnsi="Cambria Math" w:cs="Times New Roman"/>
                        <w:color w:val="000000" w:themeColor="text1"/>
                        <w:sz w:val="18"/>
                        <w:szCs w:val="18"/>
                      </w:rPr>
                      <m:t>x</m:t>
                    </m:r>
                  </m:e>
                  <m:sub>
                    <m:r>
                      <m:rPr>
                        <m:sty m:val="bi"/>
                      </m:rPr>
                      <w:rPr>
                        <w:rFonts w:ascii="Cambria Math" w:hAnsi="Cambria Math" w:cs="Times New Roman"/>
                        <w:color w:val="000000" w:themeColor="text1"/>
                        <w:sz w:val="18"/>
                        <w:szCs w:val="18"/>
                      </w:rPr>
                      <m:t>4</m:t>
                    </m:r>
                  </m:sub>
                </m:sSub>
              </m:oMath>
            </m:oMathPara>
          </w:p>
        </w:tc>
        <w:tc>
          <w:tcPr>
            <w:tcW w:w="1300" w:type="dxa"/>
            <w:noWrap/>
            <w:vAlign w:val="center"/>
          </w:tcPr>
          <w:p w14:paraId="06878386" w14:textId="77777777" w:rsidR="00785D21" w:rsidRPr="006528A0" w:rsidRDefault="00A90F07" w:rsidP="005B69E0">
            <w:pPr>
              <w:ind w:firstLine="0"/>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sz w:val="18"/>
                <w:szCs w:val="18"/>
                <w:lang w:eastAsia="en-GB"/>
              </w:rPr>
            </w:pPr>
            <m:oMathPara>
              <m:oMath>
                <m:sSub>
                  <m:sSubPr>
                    <m:ctrlPr>
                      <w:rPr>
                        <w:rFonts w:ascii="Cambria Math" w:hAnsi="Cambria Math" w:cs="Times New Roman"/>
                        <w:i/>
                        <w:color w:val="000000" w:themeColor="text1"/>
                        <w:sz w:val="18"/>
                        <w:szCs w:val="18"/>
                      </w:rPr>
                    </m:ctrlPr>
                  </m:sSubPr>
                  <m:e>
                    <m:r>
                      <m:rPr>
                        <m:sty m:val="bi"/>
                      </m:rPr>
                      <w:rPr>
                        <w:rFonts w:ascii="Cambria Math" w:hAnsi="Cambria Math" w:cs="Times New Roman"/>
                        <w:color w:val="000000" w:themeColor="text1"/>
                        <w:sz w:val="18"/>
                        <w:szCs w:val="18"/>
                      </w:rPr>
                      <m:t>h</m:t>
                    </m:r>
                  </m:e>
                  <m:sub>
                    <m:r>
                      <m:rPr>
                        <m:sty m:val="bi"/>
                      </m:rPr>
                      <w:rPr>
                        <w:rFonts w:ascii="Cambria Math" w:hAnsi="Cambria Math" w:cs="Times New Roman"/>
                        <w:color w:val="000000" w:themeColor="text1"/>
                        <w:sz w:val="18"/>
                        <w:szCs w:val="18"/>
                      </w:rPr>
                      <m:t>θ</m:t>
                    </m:r>
                  </m:sub>
                </m:sSub>
                <m:d>
                  <m:dPr>
                    <m:ctrlPr>
                      <w:rPr>
                        <w:rFonts w:ascii="Cambria Math" w:hAnsi="Cambria Math" w:cs="Times New Roman"/>
                        <w:i/>
                        <w:color w:val="000000" w:themeColor="text1"/>
                        <w:sz w:val="18"/>
                        <w:szCs w:val="18"/>
                      </w:rPr>
                    </m:ctrlPr>
                  </m:dPr>
                  <m:e>
                    <m:r>
                      <m:rPr>
                        <m:sty m:val="bi"/>
                      </m:rPr>
                      <w:rPr>
                        <w:rFonts w:ascii="Cambria Math" w:hAnsi="Cambria Math" w:cs="Times New Roman"/>
                        <w:color w:val="000000" w:themeColor="text1"/>
                        <w:sz w:val="18"/>
                        <w:szCs w:val="18"/>
                      </w:rPr>
                      <m:t>x</m:t>
                    </m:r>
                  </m:e>
                </m:d>
              </m:oMath>
            </m:oMathPara>
          </w:p>
        </w:tc>
      </w:tr>
      <w:tr w:rsidR="00785D21" w:rsidRPr="00CF238C" w14:paraId="3B937D74" w14:textId="77777777" w:rsidTr="006528A0">
        <w:trPr>
          <w:cnfStyle w:val="000000100000" w:firstRow="0" w:lastRow="0" w:firstColumn="0" w:lastColumn="0" w:oddVBand="0" w:evenVBand="0" w:oddHBand="1"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3F82D3C7" w14:textId="77777777" w:rsidR="00785D21" w:rsidRPr="00CF238C" w:rsidRDefault="00785D21" w:rsidP="005B69E0">
            <w:pPr>
              <w:ind w:firstLine="0"/>
              <w:jc w:val="both"/>
              <w:rPr>
                <w:rFonts w:ascii="Calibri" w:eastAsia="Times New Roman" w:hAnsi="Calibri" w:cs="Times New Roman"/>
                <w:b w:val="0"/>
                <w:bCs w:val="0"/>
                <w:color w:val="000000" w:themeColor="text1"/>
                <w:sz w:val="15"/>
                <w:szCs w:val="15"/>
                <w:lang w:eastAsia="en-GB"/>
              </w:rPr>
            </w:pPr>
          </w:p>
        </w:tc>
        <w:tc>
          <w:tcPr>
            <w:tcW w:w="1371" w:type="dxa"/>
            <w:vAlign w:val="center"/>
          </w:tcPr>
          <w:p w14:paraId="19034EB7"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p>
        </w:tc>
        <w:tc>
          <w:tcPr>
            <w:tcW w:w="1645" w:type="dxa"/>
            <w:noWrap/>
            <w:vAlign w:val="center"/>
            <w:hideMark/>
          </w:tcPr>
          <w:p w14:paraId="2EEF78A8"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CF238C">
              <w:rPr>
                <w:rFonts w:ascii="Calibri" w:eastAsia="Times New Roman" w:hAnsi="Calibri" w:cs="Times New Roman"/>
                <w:b/>
                <w:bCs/>
                <w:color w:val="000000" w:themeColor="text1"/>
                <w:sz w:val="15"/>
                <w:szCs w:val="15"/>
                <w:lang w:eastAsia="en-GB"/>
              </w:rPr>
              <w:t>longitude</w:t>
            </w:r>
          </w:p>
        </w:tc>
        <w:tc>
          <w:tcPr>
            <w:tcW w:w="1300" w:type="dxa"/>
            <w:noWrap/>
            <w:vAlign w:val="center"/>
            <w:hideMark/>
          </w:tcPr>
          <w:p w14:paraId="33F48505"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CF238C">
              <w:rPr>
                <w:rFonts w:ascii="Calibri" w:eastAsia="Times New Roman" w:hAnsi="Calibri" w:cs="Times New Roman"/>
                <w:b/>
                <w:bCs/>
                <w:color w:val="000000" w:themeColor="text1"/>
                <w:sz w:val="15"/>
                <w:szCs w:val="15"/>
                <w:lang w:eastAsia="en-GB"/>
              </w:rPr>
              <w:t>latitude</w:t>
            </w:r>
          </w:p>
        </w:tc>
        <w:tc>
          <w:tcPr>
            <w:tcW w:w="1300" w:type="dxa"/>
            <w:noWrap/>
            <w:vAlign w:val="center"/>
            <w:hideMark/>
          </w:tcPr>
          <w:p w14:paraId="469FEF4D"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proofErr w:type="spellStart"/>
            <w:r>
              <w:rPr>
                <w:rFonts w:ascii="Calibri" w:eastAsia="Times New Roman" w:hAnsi="Calibri" w:cs="Times New Roman"/>
                <w:b/>
                <w:bCs/>
                <w:color w:val="000000" w:themeColor="text1"/>
                <w:sz w:val="15"/>
                <w:szCs w:val="15"/>
                <w:lang w:eastAsia="en-GB"/>
              </w:rPr>
              <w:t>bed_bath</w:t>
            </w:r>
            <w:proofErr w:type="spellEnd"/>
          </w:p>
        </w:tc>
        <w:tc>
          <w:tcPr>
            <w:tcW w:w="1319" w:type="dxa"/>
            <w:noWrap/>
            <w:vAlign w:val="center"/>
            <w:hideMark/>
          </w:tcPr>
          <w:p w14:paraId="00AC38B0"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proofErr w:type="spellStart"/>
            <w:r w:rsidRPr="00CF238C">
              <w:rPr>
                <w:rFonts w:ascii="Calibri" w:eastAsia="Times New Roman" w:hAnsi="Calibri" w:cs="Times New Roman"/>
                <w:b/>
                <w:bCs/>
                <w:color w:val="000000" w:themeColor="text1"/>
                <w:sz w:val="15"/>
                <w:szCs w:val="15"/>
                <w:lang w:eastAsia="en-GB"/>
              </w:rPr>
              <w:t>surface_area</w:t>
            </w:r>
            <w:proofErr w:type="spellEnd"/>
          </w:p>
        </w:tc>
        <w:tc>
          <w:tcPr>
            <w:tcW w:w="1300" w:type="dxa"/>
            <w:noWrap/>
            <w:vAlign w:val="center"/>
            <w:hideMark/>
          </w:tcPr>
          <w:p w14:paraId="6A077800"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themeColor="text1"/>
                <w:sz w:val="15"/>
                <w:szCs w:val="15"/>
                <w:lang w:eastAsia="en-GB"/>
              </w:rPr>
            </w:pPr>
            <w:r w:rsidRPr="006528A0">
              <w:rPr>
                <w:rFonts w:ascii="Calibri" w:eastAsia="Times New Roman" w:hAnsi="Calibri" w:cs="Times New Roman"/>
                <w:b/>
                <w:bCs/>
                <w:color w:val="000000" w:themeColor="text1"/>
                <w:sz w:val="15"/>
                <w:szCs w:val="15"/>
                <w:lang w:eastAsia="en-GB"/>
              </w:rPr>
              <w:t>price</w:t>
            </w:r>
          </w:p>
        </w:tc>
      </w:tr>
      <w:tr w:rsidR="00785D21" w:rsidRPr="00CF238C" w14:paraId="6F4489CE" w14:textId="77777777" w:rsidTr="006528A0">
        <w:trPr>
          <w:trHeight w:val="320"/>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2440AE33" w14:textId="77777777" w:rsidR="00785D21"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1</m:t>
                        </m:r>
                      </m:e>
                    </m:d>
                  </m:sup>
                </m:sSup>
              </m:oMath>
            </m:oMathPara>
          </w:p>
        </w:tc>
        <w:tc>
          <w:tcPr>
            <w:tcW w:w="1371" w:type="dxa"/>
            <w:vAlign w:val="center"/>
          </w:tcPr>
          <w:p w14:paraId="606792F2"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1</w:t>
            </w:r>
          </w:p>
        </w:tc>
        <w:tc>
          <w:tcPr>
            <w:tcW w:w="1645" w:type="dxa"/>
            <w:noWrap/>
            <w:vAlign w:val="center"/>
            <w:hideMark/>
          </w:tcPr>
          <w:p w14:paraId="007D4581"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-6.237561</w:t>
            </w:r>
          </w:p>
        </w:tc>
        <w:tc>
          <w:tcPr>
            <w:tcW w:w="1300" w:type="dxa"/>
            <w:noWrap/>
            <w:vAlign w:val="center"/>
            <w:hideMark/>
          </w:tcPr>
          <w:p w14:paraId="60E01571"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52.646088</w:t>
            </w:r>
          </w:p>
        </w:tc>
        <w:tc>
          <w:tcPr>
            <w:tcW w:w="1300" w:type="dxa"/>
            <w:noWrap/>
            <w:vAlign w:val="center"/>
            <w:hideMark/>
          </w:tcPr>
          <w:p w14:paraId="0FA37702"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3</w:t>
            </w:r>
          </w:p>
        </w:tc>
        <w:tc>
          <w:tcPr>
            <w:tcW w:w="1319" w:type="dxa"/>
            <w:noWrap/>
            <w:vAlign w:val="center"/>
            <w:hideMark/>
          </w:tcPr>
          <w:p w14:paraId="0D193656"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68.63</w:t>
            </w:r>
          </w:p>
        </w:tc>
        <w:tc>
          <w:tcPr>
            <w:tcW w:w="1300" w:type="dxa"/>
            <w:noWrap/>
            <w:vAlign w:val="center"/>
            <w:hideMark/>
          </w:tcPr>
          <w:p w14:paraId="1B4633F9"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149000</w:t>
            </w:r>
          </w:p>
        </w:tc>
      </w:tr>
      <w:tr w:rsidR="00785D21" w:rsidRPr="00CF238C" w14:paraId="091A15EC" w14:textId="77777777" w:rsidTr="006528A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3367A670" w14:textId="77777777" w:rsidR="00785D21"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2</m:t>
                        </m:r>
                      </m:e>
                    </m:d>
                  </m:sup>
                </m:sSup>
              </m:oMath>
            </m:oMathPara>
          </w:p>
        </w:tc>
        <w:tc>
          <w:tcPr>
            <w:tcW w:w="1371" w:type="dxa"/>
            <w:vAlign w:val="center"/>
          </w:tcPr>
          <w:p w14:paraId="2A68E13E"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1</w:t>
            </w:r>
          </w:p>
        </w:tc>
        <w:tc>
          <w:tcPr>
            <w:tcW w:w="1645" w:type="dxa"/>
            <w:noWrap/>
            <w:vAlign w:val="center"/>
            <w:hideMark/>
          </w:tcPr>
          <w:p w14:paraId="1495D71A"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-6.935998</w:t>
            </w:r>
          </w:p>
        </w:tc>
        <w:tc>
          <w:tcPr>
            <w:tcW w:w="1300" w:type="dxa"/>
            <w:noWrap/>
            <w:vAlign w:val="center"/>
            <w:hideMark/>
          </w:tcPr>
          <w:p w14:paraId="5369B02C"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52.404472</w:t>
            </w:r>
          </w:p>
        </w:tc>
        <w:tc>
          <w:tcPr>
            <w:tcW w:w="1300" w:type="dxa"/>
            <w:noWrap/>
            <w:vAlign w:val="center"/>
            <w:hideMark/>
          </w:tcPr>
          <w:p w14:paraId="18987CE0"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6</w:t>
            </w:r>
          </w:p>
        </w:tc>
        <w:tc>
          <w:tcPr>
            <w:tcW w:w="1319" w:type="dxa"/>
            <w:noWrap/>
            <w:vAlign w:val="center"/>
            <w:hideMark/>
          </w:tcPr>
          <w:p w14:paraId="2CFB5EA4"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105</w:t>
            </w:r>
          </w:p>
        </w:tc>
        <w:tc>
          <w:tcPr>
            <w:tcW w:w="1300" w:type="dxa"/>
            <w:noWrap/>
            <w:vAlign w:val="center"/>
            <w:hideMark/>
          </w:tcPr>
          <w:p w14:paraId="426A7512"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192000</w:t>
            </w:r>
          </w:p>
        </w:tc>
      </w:tr>
      <w:tr w:rsidR="00785D21" w:rsidRPr="00CF238C" w14:paraId="61CE5B61" w14:textId="77777777" w:rsidTr="006528A0">
        <w:trPr>
          <w:trHeight w:val="320"/>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48C7C52B" w14:textId="77777777" w:rsidR="00785D21"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3</m:t>
                        </m:r>
                      </m:e>
                    </m:d>
                  </m:sup>
                </m:sSup>
              </m:oMath>
            </m:oMathPara>
          </w:p>
        </w:tc>
        <w:tc>
          <w:tcPr>
            <w:tcW w:w="1371" w:type="dxa"/>
            <w:vAlign w:val="center"/>
          </w:tcPr>
          <w:p w14:paraId="32E3D292"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1</w:t>
            </w:r>
          </w:p>
        </w:tc>
        <w:tc>
          <w:tcPr>
            <w:tcW w:w="1645" w:type="dxa"/>
            <w:noWrap/>
            <w:vAlign w:val="center"/>
            <w:hideMark/>
          </w:tcPr>
          <w:p w14:paraId="6911FD9C"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-6.944524</w:t>
            </w:r>
          </w:p>
        </w:tc>
        <w:tc>
          <w:tcPr>
            <w:tcW w:w="1300" w:type="dxa"/>
            <w:noWrap/>
            <w:vAlign w:val="center"/>
            <w:hideMark/>
          </w:tcPr>
          <w:p w14:paraId="723B29F4"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52.392443</w:t>
            </w:r>
          </w:p>
        </w:tc>
        <w:tc>
          <w:tcPr>
            <w:tcW w:w="1300" w:type="dxa"/>
            <w:noWrap/>
            <w:vAlign w:val="center"/>
            <w:hideMark/>
          </w:tcPr>
          <w:p w14:paraId="62C55F23"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3</w:t>
            </w:r>
          </w:p>
        </w:tc>
        <w:tc>
          <w:tcPr>
            <w:tcW w:w="1319" w:type="dxa"/>
            <w:noWrap/>
            <w:vAlign w:val="center"/>
            <w:hideMark/>
          </w:tcPr>
          <w:p w14:paraId="48DFB853"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45</w:t>
            </w:r>
          </w:p>
        </w:tc>
        <w:tc>
          <w:tcPr>
            <w:tcW w:w="1300" w:type="dxa"/>
            <w:noWrap/>
            <w:vAlign w:val="center"/>
            <w:hideMark/>
          </w:tcPr>
          <w:p w14:paraId="49AF3699"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65000</w:t>
            </w:r>
          </w:p>
        </w:tc>
      </w:tr>
      <w:tr w:rsidR="00785D21" w:rsidRPr="00CF238C" w14:paraId="2FA3B4A4" w14:textId="77777777" w:rsidTr="006528A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4494833C" w14:textId="77777777" w:rsidR="00785D21"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4</m:t>
                        </m:r>
                      </m:e>
                    </m:d>
                  </m:sup>
                </m:sSup>
              </m:oMath>
            </m:oMathPara>
          </w:p>
        </w:tc>
        <w:tc>
          <w:tcPr>
            <w:tcW w:w="1371" w:type="dxa"/>
            <w:vAlign w:val="center"/>
          </w:tcPr>
          <w:p w14:paraId="107B7D53"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1</w:t>
            </w:r>
          </w:p>
        </w:tc>
        <w:tc>
          <w:tcPr>
            <w:tcW w:w="1645" w:type="dxa"/>
            <w:noWrap/>
            <w:vAlign w:val="center"/>
            <w:hideMark/>
          </w:tcPr>
          <w:p w14:paraId="6C839B89"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-6.454622</w:t>
            </w:r>
          </w:p>
        </w:tc>
        <w:tc>
          <w:tcPr>
            <w:tcW w:w="1300" w:type="dxa"/>
            <w:noWrap/>
            <w:vAlign w:val="center"/>
            <w:hideMark/>
          </w:tcPr>
          <w:p w14:paraId="0FF2D46D"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52.332995</w:t>
            </w:r>
          </w:p>
        </w:tc>
        <w:tc>
          <w:tcPr>
            <w:tcW w:w="1300" w:type="dxa"/>
            <w:noWrap/>
            <w:vAlign w:val="center"/>
            <w:hideMark/>
          </w:tcPr>
          <w:p w14:paraId="71CC2499"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3</w:t>
            </w:r>
          </w:p>
        </w:tc>
        <w:tc>
          <w:tcPr>
            <w:tcW w:w="1319" w:type="dxa"/>
            <w:noWrap/>
            <w:vAlign w:val="center"/>
            <w:hideMark/>
          </w:tcPr>
          <w:p w14:paraId="3FA4FAF7"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60.73</w:t>
            </w:r>
          </w:p>
        </w:tc>
        <w:tc>
          <w:tcPr>
            <w:tcW w:w="1300" w:type="dxa"/>
            <w:noWrap/>
            <w:vAlign w:val="center"/>
            <w:hideMark/>
          </w:tcPr>
          <w:p w14:paraId="373CB976"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130000</w:t>
            </w:r>
          </w:p>
        </w:tc>
      </w:tr>
      <w:tr w:rsidR="00785D21" w:rsidRPr="00CF238C" w14:paraId="6DB2CE32" w14:textId="77777777" w:rsidTr="006528A0">
        <w:trPr>
          <w:trHeight w:val="320"/>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3655CA13" w14:textId="77777777" w:rsidR="00785D21"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5</m:t>
                        </m:r>
                      </m:e>
                    </m:d>
                  </m:sup>
                </m:sSup>
              </m:oMath>
            </m:oMathPara>
          </w:p>
        </w:tc>
        <w:tc>
          <w:tcPr>
            <w:tcW w:w="1371" w:type="dxa"/>
            <w:vAlign w:val="center"/>
          </w:tcPr>
          <w:p w14:paraId="14361438"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1</w:t>
            </w:r>
          </w:p>
        </w:tc>
        <w:tc>
          <w:tcPr>
            <w:tcW w:w="1645" w:type="dxa"/>
            <w:noWrap/>
            <w:vAlign w:val="center"/>
            <w:hideMark/>
          </w:tcPr>
          <w:p w14:paraId="79B26F99"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-6.946246</w:t>
            </w:r>
          </w:p>
        </w:tc>
        <w:tc>
          <w:tcPr>
            <w:tcW w:w="1300" w:type="dxa"/>
            <w:noWrap/>
            <w:vAlign w:val="center"/>
            <w:hideMark/>
          </w:tcPr>
          <w:p w14:paraId="4D7036D2"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52.331056</w:t>
            </w:r>
          </w:p>
        </w:tc>
        <w:tc>
          <w:tcPr>
            <w:tcW w:w="1300" w:type="dxa"/>
            <w:noWrap/>
            <w:vAlign w:val="center"/>
            <w:hideMark/>
          </w:tcPr>
          <w:p w14:paraId="64F3E20A"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6</w:t>
            </w:r>
          </w:p>
        </w:tc>
        <w:tc>
          <w:tcPr>
            <w:tcW w:w="1319" w:type="dxa"/>
            <w:noWrap/>
            <w:vAlign w:val="center"/>
            <w:hideMark/>
          </w:tcPr>
          <w:p w14:paraId="7B338BF8" w14:textId="77777777" w:rsidR="00785D21" w:rsidRPr="00CF238C"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160.3</w:t>
            </w:r>
          </w:p>
        </w:tc>
        <w:tc>
          <w:tcPr>
            <w:tcW w:w="1300" w:type="dxa"/>
            <w:noWrap/>
            <w:vAlign w:val="center"/>
            <w:hideMark/>
          </w:tcPr>
          <w:p w14:paraId="038DB058" w14:textId="77777777" w:rsidR="00785D21" w:rsidRPr="006528A0" w:rsidRDefault="00785D21" w:rsidP="005B69E0">
            <w:pPr>
              <w:ind w:firstLine="0"/>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299950</w:t>
            </w:r>
          </w:p>
        </w:tc>
      </w:tr>
      <w:tr w:rsidR="00785D21" w:rsidRPr="00CF238C" w14:paraId="3D8B5C2E" w14:textId="77777777" w:rsidTr="006528A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775" w:type="dxa"/>
            <w:vAlign w:val="center"/>
          </w:tcPr>
          <w:p w14:paraId="7F9D5723" w14:textId="77777777" w:rsidR="00785D21" w:rsidRPr="00CF238C" w:rsidRDefault="00A90F07" w:rsidP="005B69E0">
            <w:pPr>
              <w:ind w:firstLine="0"/>
              <w:jc w:val="both"/>
              <w:rPr>
                <w:rFonts w:ascii="Calibri" w:eastAsia="Times New Roman" w:hAnsi="Calibri" w:cs="Times New Roman"/>
                <w:b w:val="0"/>
                <w:bCs w:val="0"/>
                <w:color w:val="000000"/>
                <w:sz w:val="16"/>
                <w:szCs w:val="16"/>
                <w:lang w:eastAsia="en-GB"/>
              </w:rPr>
            </w:pPr>
            <m:oMathPara>
              <m:oMath>
                <m:sSup>
                  <m:sSupPr>
                    <m:ctrlPr>
                      <w:rPr>
                        <w:rFonts w:ascii="Cambria Math" w:eastAsia="Times New Roman" w:hAnsi="Cambria Math" w:cs="Times New Roman"/>
                        <w:b w:val="0"/>
                        <w:bCs w:val="0"/>
                        <w:i/>
                        <w:color w:val="000000"/>
                        <w:sz w:val="16"/>
                        <w:szCs w:val="16"/>
                        <w:lang w:eastAsia="en-GB"/>
                      </w:rPr>
                    </m:ctrlPr>
                  </m:sSupPr>
                  <m:e>
                    <m:r>
                      <m:rPr>
                        <m:sty m:val="bi"/>
                      </m:rPr>
                      <w:rPr>
                        <w:rFonts w:ascii="Cambria Math" w:eastAsia="Times New Roman" w:hAnsi="Cambria Math" w:cs="Times New Roman"/>
                        <w:color w:val="000000"/>
                        <w:sz w:val="16"/>
                        <w:szCs w:val="16"/>
                        <w:lang w:eastAsia="en-GB"/>
                      </w:rPr>
                      <m:t>x</m:t>
                    </m:r>
                  </m:e>
                  <m:sup>
                    <m:d>
                      <m:dPr>
                        <m:ctrlPr>
                          <w:rPr>
                            <w:rFonts w:ascii="Cambria Math" w:eastAsia="Times New Roman" w:hAnsi="Cambria Math" w:cs="Times New Roman"/>
                            <w:i/>
                            <w:color w:val="000000"/>
                            <w:sz w:val="16"/>
                            <w:szCs w:val="16"/>
                            <w:lang w:eastAsia="en-GB"/>
                          </w:rPr>
                        </m:ctrlPr>
                      </m:dPr>
                      <m:e>
                        <m:r>
                          <m:rPr>
                            <m:sty m:val="bi"/>
                          </m:rPr>
                          <w:rPr>
                            <w:rFonts w:ascii="Cambria Math" w:eastAsia="Times New Roman" w:hAnsi="Cambria Math" w:cs="Times New Roman"/>
                            <w:color w:val="000000"/>
                            <w:sz w:val="16"/>
                            <w:szCs w:val="16"/>
                            <w:lang w:eastAsia="en-GB"/>
                          </w:rPr>
                          <m:t>6</m:t>
                        </m:r>
                      </m:e>
                    </m:d>
                  </m:sup>
                </m:sSup>
              </m:oMath>
            </m:oMathPara>
          </w:p>
        </w:tc>
        <w:tc>
          <w:tcPr>
            <w:tcW w:w="1371" w:type="dxa"/>
            <w:vAlign w:val="center"/>
          </w:tcPr>
          <w:p w14:paraId="5224C709"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1</w:t>
            </w:r>
          </w:p>
        </w:tc>
        <w:tc>
          <w:tcPr>
            <w:tcW w:w="1645" w:type="dxa"/>
            <w:noWrap/>
            <w:vAlign w:val="center"/>
            <w:hideMark/>
          </w:tcPr>
          <w:p w14:paraId="67F47EB5"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6528A0">
              <w:rPr>
                <w:rFonts w:ascii="Calibri" w:eastAsia="Times New Roman" w:hAnsi="Calibri" w:cs="Times New Roman"/>
                <w:color w:val="000000"/>
                <w:sz w:val="16"/>
                <w:szCs w:val="16"/>
                <w:lang w:eastAsia="en-GB"/>
              </w:rPr>
              <w:t>-6.793841</w:t>
            </w:r>
          </w:p>
        </w:tc>
        <w:tc>
          <w:tcPr>
            <w:tcW w:w="1300" w:type="dxa"/>
            <w:noWrap/>
            <w:vAlign w:val="center"/>
            <w:hideMark/>
          </w:tcPr>
          <w:p w14:paraId="29ADC8D0"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52.519084</w:t>
            </w:r>
          </w:p>
        </w:tc>
        <w:tc>
          <w:tcPr>
            <w:tcW w:w="1300" w:type="dxa"/>
            <w:noWrap/>
            <w:vAlign w:val="center"/>
            <w:hideMark/>
          </w:tcPr>
          <w:p w14:paraId="0AFD8BFD"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Pr>
                <w:rFonts w:ascii="Calibri" w:eastAsia="Times New Roman" w:hAnsi="Calibri" w:cs="Times New Roman"/>
                <w:color w:val="000000"/>
                <w:sz w:val="16"/>
                <w:szCs w:val="16"/>
                <w:lang w:eastAsia="en-GB"/>
              </w:rPr>
              <w:t>5</w:t>
            </w:r>
          </w:p>
        </w:tc>
        <w:tc>
          <w:tcPr>
            <w:tcW w:w="1319" w:type="dxa"/>
            <w:noWrap/>
            <w:vAlign w:val="center"/>
            <w:hideMark/>
          </w:tcPr>
          <w:p w14:paraId="3BF013C5" w14:textId="77777777" w:rsidR="00785D21" w:rsidRPr="00CF238C"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6"/>
                <w:szCs w:val="16"/>
                <w:lang w:eastAsia="en-GB"/>
              </w:rPr>
            </w:pPr>
            <w:r w:rsidRPr="00CF238C">
              <w:rPr>
                <w:rFonts w:ascii="Calibri" w:eastAsia="Times New Roman" w:hAnsi="Calibri" w:cs="Times New Roman"/>
                <w:color w:val="000000"/>
                <w:sz w:val="16"/>
                <w:szCs w:val="16"/>
                <w:lang w:eastAsia="en-GB"/>
              </w:rPr>
              <w:t>170</w:t>
            </w:r>
          </w:p>
        </w:tc>
        <w:tc>
          <w:tcPr>
            <w:tcW w:w="1300" w:type="dxa"/>
            <w:noWrap/>
            <w:vAlign w:val="center"/>
            <w:hideMark/>
          </w:tcPr>
          <w:p w14:paraId="04334283" w14:textId="77777777" w:rsidR="00785D21" w:rsidRPr="006528A0" w:rsidRDefault="00785D21" w:rsidP="005B69E0">
            <w:pPr>
              <w:ind w:firstLine="0"/>
              <w:jc w:val="both"/>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6"/>
                <w:szCs w:val="16"/>
                <w:lang w:eastAsia="en-GB"/>
              </w:rPr>
            </w:pPr>
            <w:r w:rsidRPr="006528A0">
              <w:rPr>
                <w:rFonts w:ascii="Calibri" w:eastAsia="Times New Roman" w:hAnsi="Calibri" w:cs="Times New Roman"/>
                <w:b/>
                <w:bCs/>
                <w:color w:val="000000"/>
                <w:sz w:val="16"/>
                <w:szCs w:val="16"/>
                <w:lang w:eastAsia="en-GB"/>
              </w:rPr>
              <w:t>375000</w:t>
            </w:r>
          </w:p>
        </w:tc>
      </w:tr>
    </w:tbl>
    <w:p w14:paraId="265C1A38" w14:textId="64330D08" w:rsidR="00CF238C" w:rsidRPr="00D25245" w:rsidRDefault="00D25245" w:rsidP="00D25245">
      <w:pPr>
        <w:jc w:val="center"/>
        <w:rPr>
          <w:b/>
          <w:bCs/>
          <w:sz w:val="21"/>
          <w:szCs w:val="21"/>
        </w:rPr>
      </w:pPr>
      <w:r>
        <w:rPr>
          <w:b/>
          <w:bCs/>
          <w:sz w:val="21"/>
          <w:szCs w:val="21"/>
        </w:rPr>
        <w:t>Table 3</w:t>
      </w:r>
      <w:ins w:id="173" w:author="J O'Connor" w:date="2021-01-17T14:34:00Z">
        <w:r w:rsidRPr="00D25245">
          <w:rPr>
            <w:b/>
            <w:bCs/>
            <w:sz w:val="21"/>
            <w:szCs w:val="21"/>
          </w:rPr>
          <w:t xml:space="preserve">: </w:t>
        </w:r>
      </w:ins>
      <w:r w:rsidRPr="00D25245">
        <w:rPr>
          <w:b/>
          <w:bCs/>
          <w:sz w:val="21"/>
          <w:szCs w:val="21"/>
        </w:rPr>
        <w:t xml:space="preserve">Dataset adjusted </w:t>
      </w:r>
      <w:r>
        <w:rPr>
          <w:b/>
          <w:bCs/>
          <w:sz w:val="21"/>
          <w:szCs w:val="21"/>
        </w:rPr>
        <w:t>to use normal equation</w:t>
      </w:r>
    </w:p>
    <w:p w14:paraId="36669117" w14:textId="77777777" w:rsidR="0047492A" w:rsidRPr="005B69E0" w:rsidRDefault="00A921DF" w:rsidP="005B69E0">
      <w:pPr>
        <w:jc w:val="both"/>
        <w:rPr>
          <w:rFonts w:cs="Times New Roman"/>
        </w:rPr>
      </w:pPr>
      <w:r w:rsidRPr="005B69E0">
        <w:rPr>
          <w:rFonts w:cs="Times New Roman"/>
        </w:rPr>
        <w:lastRenderedPageBreak/>
        <w:tab/>
      </w:r>
      <w:r w:rsidR="00785D21" w:rsidRPr="005B69E0">
        <w:rPr>
          <w:rFonts w:cs="Times New Roman"/>
        </w:rPr>
        <w:t xml:space="preserve">Note the addition of </w:t>
      </w:r>
      <w:r w:rsidR="0097160A" w:rsidRPr="005B69E0">
        <w:rPr>
          <w:rFonts w:cs="Times New Roman"/>
        </w:rPr>
        <w:t xml:space="preserve">an additional unit vector for the zero coefficient </w:t>
      </w:r>
      <w:r w:rsidR="007D44D5" w:rsidRPr="005B69E0">
        <w:rPr>
          <w:rFonts w:cs="Times New Roman"/>
        </w:rPr>
        <w:t>t</w:t>
      </w:r>
      <w:r w:rsidR="0097160A" w:rsidRPr="005B69E0">
        <w:rPr>
          <w:rFonts w:cs="Times New Roman"/>
        </w:rPr>
        <w:t xml:space="preserve">o allow us to use </w:t>
      </w:r>
      <w:del w:id="174" w:author="Leo Creedon" w:date="2021-01-11T16:27:00Z">
        <w:r w:rsidR="0097160A" w:rsidRPr="005B69E0" w:rsidDel="00332296">
          <w:rPr>
            <w:rFonts w:cs="Times New Roman"/>
          </w:rPr>
          <w:delText xml:space="preserve">matrices </w:delText>
        </w:r>
      </w:del>
      <w:ins w:id="175" w:author="Leo Creedon" w:date="2021-01-11T16:27:00Z">
        <w:r w:rsidR="00332296" w:rsidRPr="005B69E0">
          <w:rPr>
            <w:rFonts w:cs="Times New Roman"/>
          </w:rPr>
          <w:t>matri</w:t>
        </w:r>
        <w:r w:rsidR="00332296">
          <w:rPr>
            <w:rFonts w:cs="Times New Roman"/>
          </w:rPr>
          <w:t>x</w:t>
        </w:r>
        <w:r w:rsidR="00332296" w:rsidRPr="005B69E0">
          <w:rPr>
            <w:rFonts w:cs="Times New Roman"/>
          </w:rPr>
          <w:t xml:space="preserve"> </w:t>
        </w:r>
      </w:ins>
      <w:r w:rsidR="0097160A" w:rsidRPr="005B69E0">
        <w:rPr>
          <w:rFonts w:cs="Times New Roman"/>
        </w:rPr>
        <w:t>multiplication.</w:t>
      </w:r>
      <w:r w:rsidR="00785D21" w:rsidRPr="005B69E0">
        <w:rPr>
          <w:rFonts w:cs="Times New Roman"/>
        </w:rPr>
        <w:t xml:space="preserve"> </w:t>
      </w:r>
      <w:r w:rsidR="00135F6C" w:rsidRPr="005B69E0">
        <w:rPr>
          <w:rFonts w:cs="Times New Roman"/>
        </w:rPr>
        <w:t xml:space="preserve">Now that the input vectors and samples have been defined, the normal equation can be used to determine the </w:t>
      </w:r>
      <w:r w:rsidR="00843894" w:rsidRPr="005B69E0">
        <w:rPr>
          <w:rFonts w:cs="Times New Roman"/>
        </w:rPr>
        <w:t>coefficients</w:t>
      </w:r>
      <w:r w:rsidR="00135F6C" w:rsidRPr="005B69E0">
        <w:rPr>
          <w:rFonts w:cs="Times New Roman"/>
        </w:rPr>
        <w:t xml:space="preserve"> of the model. The normal equation is defined</w:t>
      </w:r>
      <w:r w:rsidR="00843894" w:rsidRPr="005B69E0">
        <w:rPr>
          <w:rFonts w:cs="Times New Roman"/>
        </w:rPr>
        <w:t xml:space="preserve">, in matrix form </w:t>
      </w:r>
      <w:r w:rsidR="00135F6C" w:rsidRPr="005B69E0">
        <w:rPr>
          <w:rFonts w:cs="Times New Roman"/>
        </w:rPr>
        <w:t xml:space="preserve">as follows: </w:t>
      </w:r>
    </w:p>
    <w:p w14:paraId="17D8E26B" w14:textId="0C46E157" w:rsidR="00135F6C" w:rsidRPr="005B69E0" w:rsidRDefault="00135F6C" w:rsidP="00D25245">
      <w:pPr>
        <w:ind w:left="1440" w:firstLine="720"/>
        <w:jc w:val="center"/>
        <w:rPr>
          <w:rFonts w:cs="Times New Roman"/>
        </w:rPr>
      </w:pPr>
      <m:oMath>
        <m:r>
          <w:rPr>
            <w:rFonts w:ascii="Cambria Math" w:hAnsi="Cambria Math" w:cs="Times New Roman"/>
          </w:rPr>
          <m:t>θ=</m:t>
        </m:r>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X)</m:t>
            </m:r>
          </m:e>
          <m:sup>
            <m:r>
              <w:rPr>
                <w:rFonts w:ascii="Cambria Math" w:hAnsi="Cambria Math" w:cs="Times New Roman"/>
              </w:rPr>
              <m:t>-1</m:t>
            </m:r>
          </m:sup>
        </m:sSup>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oMath>
      <w:r w:rsidR="00843894" w:rsidRPr="005B69E0">
        <w:rPr>
          <w:rFonts w:cs="Times New Roman"/>
        </w:rPr>
        <w:tab/>
      </w:r>
      <w:r w:rsidR="00843894" w:rsidRPr="005B69E0">
        <w:rPr>
          <w:rFonts w:cs="Times New Roman"/>
        </w:rPr>
        <w:tab/>
      </w:r>
      <w:r w:rsidR="00843894" w:rsidRPr="005B69E0">
        <w:rPr>
          <w:rFonts w:cs="Times New Roman"/>
        </w:rPr>
        <w:tab/>
        <w:t>(</w:t>
      </w:r>
      <w:commentRangeStart w:id="176"/>
      <w:del w:id="177" w:author="J O'Connor" w:date="2021-01-17T14:29:00Z">
        <w:r w:rsidR="00843894" w:rsidRPr="005B69E0" w:rsidDel="00286A7C">
          <w:rPr>
            <w:rFonts w:cs="Times New Roman"/>
          </w:rPr>
          <w:delText>2</w:delText>
        </w:r>
        <w:commentRangeEnd w:id="176"/>
        <w:r w:rsidR="00332296" w:rsidDel="00286A7C">
          <w:rPr>
            <w:rStyle w:val="CommentReference"/>
          </w:rPr>
          <w:commentReference w:id="176"/>
        </w:r>
        <w:r w:rsidR="00843894" w:rsidRPr="005B69E0" w:rsidDel="00286A7C">
          <w:rPr>
            <w:rFonts w:cs="Times New Roman"/>
          </w:rPr>
          <w:delText>)</w:delText>
        </w:r>
      </w:del>
      <w:ins w:id="178" w:author="J O'Connor" w:date="2021-01-17T14:29:00Z">
        <w:r w:rsidR="00286A7C">
          <w:rPr>
            <w:rFonts w:cs="Times New Roman"/>
          </w:rPr>
          <w:t>4</w:t>
        </w:r>
      </w:ins>
      <w:r w:rsidR="00D706F0">
        <w:rPr>
          <w:rFonts w:cs="Times New Roman"/>
        </w:rPr>
        <w:t>)</w:t>
      </w:r>
    </w:p>
    <w:p w14:paraId="7672EC26" w14:textId="77777777" w:rsidR="0097160A" w:rsidRPr="0097160A" w:rsidRDefault="00843894" w:rsidP="00D25245">
      <w:pPr>
        <w:ind w:firstLine="0"/>
        <w:jc w:val="center"/>
        <w:rPr>
          <w:rFonts w:cs="Times New Roman"/>
          <w:sz w:val="20"/>
          <w:szCs w:val="20"/>
        </w:rPr>
        <w:pPrChange w:id="179" w:author="Leo Creedon" w:date="2021-01-11T16:29:00Z">
          <w:pPr>
            <w:jc w:val="both"/>
          </w:pPr>
        </w:pPrChange>
      </w:pPr>
      <w:r w:rsidRPr="00D25245">
        <w:rPr>
          <w:rFonts w:cs="Times New Roman"/>
        </w:rPr>
        <w:t>where</w:t>
      </w:r>
      <w:r w:rsidR="00C06D77" w:rsidRPr="00D25245">
        <w:rPr>
          <w:rFonts w:cs="Times New Roman"/>
        </w:rPr>
        <w:t xml:space="preserve"> </w:t>
      </w:r>
      <m:oMath>
        <m:r>
          <w:rPr>
            <w:rFonts w:ascii="Cambria Math" w:hAnsi="Cambria Math" w:cs="Times New Roman"/>
          </w:rPr>
          <m:t>θ</m:t>
        </m:r>
      </m:oMath>
      <w:r w:rsidRPr="00D25245">
        <w:rPr>
          <w:rFonts w:cs="Times New Roman"/>
        </w:rPr>
        <w:t xml:space="preserve"> </w:t>
      </w:r>
      <w:r w:rsidR="00C06D77" w:rsidRPr="00D25245">
        <w:rPr>
          <w:rFonts w:cs="Times New Roman"/>
        </w:rPr>
        <w:t xml:space="preserve">is our coefficients matrix, </w:t>
      </w:r>
      <w:r w:rsidRPr="00D25245">
        <w:rPr>
          <w:rFonts w:cs="Times New Roman"/>
        </w:rPr>
        <w:t>X is our input matrix and y</w:t>
      </w:r>
      <w:r w:rsidR="00C06D77" w:rsidRPr="00D25245">
        <w:rPr>
          <w:rFonts w:cs="Times New Roman"/>
        </w:rPr>
        <w:t xml:space="preserve"> (or </w:t>
      </w:r>
      <m:oMath>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 xml:space="preserve"> ) </m:t>
        </m:r>
      </m:oMath>
      <w:r w:rsidRPr="00D25245">
        <w:rPr>
          <w:rFonts w:cs="Times New Roman"/>
        </w:rPr>
        <w:t>is our output matrix</w:t>
      </w:r>
      <w:r w:rsidR="00C06D77" w:rsidRPr="00D25245">
        <w:rPr>
          <w:rFonts w:cs="Times New Roman"/>
        </w:rPr>
        <w:t xml:space="preserve">. </w:t>
      </w:r>
      <w:r w:rsidRPr="00D25245">
        <w:rPr>
          <w:rFonts w:cs="Times New Roman"/>
        </w:rPr>
        <w:t xml:space="preserve">As this computation would be quite involved, </w:t>
      </w:r>
      <w:r w:rsidR="00C06D77" w:rsidRPr="00D25245">
        <w:rPr>
          <w:rFonts w:cs="Times New Roman"/>
        </w:rPr>
        <w:t>MATLAB was used to compute the coefficient</w:t>
      </w:r>
      <w:del w:id="180" w:author="Leo Creedon" w:date="2021-01-11T16:29:00Z">
        <w:r w:rsidR="00C06D77" w:rsidRPr="00D25245" w:rsidDel="002813C8">
          <w:rPr>
            <w:rFonts w:cs="Times New Roman"/>
          </w:rPr>
          <w:delText>s</w:delText>
        </w:r>
      </w:del>
      <w:r w:rsidR="00C06D77" w:rsidRPr="00D25245">
        <w:rPr>
          <w:rFonts w:cs="Times New Roman"/>
        </w:rPr>
        <w:t xml:space="preserve"> matrix.</w:t>
      </w:r>
      <m:oMath>
        <m:r>
          <m:rPr>
            <m:sty m:val="p"/>
          </m:rPr>
          <w:rPr>
            <w:rFonts w:ascii="Cambria Math" w:hAnsi="Cambria Math" w:cs="Times New Roman"/>
            <w:sz w:val="18"/>
            <w:szCs w:val="18"/>
          </w:rPr>
          <w:br/>
        </m:r>
      </m:oMath>
      <w:r w:rsidR="008E6F11" w:rsidRPr="008E6F11">
        <w:rPr>
          <w:rFonts w:cs="Times New Roman"/>
          <w:sz w:val="20"/>
          <w:szCs w:val="20"/>
        </w:rPr>
        <w:t>X</w:t>
      </w:r>
      <w:r w:rsidR="008E6F11">
        <w:rPr>
          <w:rFonts w:cs="Times New Roman"/>
          <w:sz w:val="20"/>
          <w:szCs w:val="20"/>
        </w:rPr>
        <w:t xml:space="preserve"> </w:t>
      </w:r>
      <w:r w:rsidR="008E6F11" w:rsidRPr="008E6F11">
        <w:rPr>
          <w:rFonts w:cs="Times New Roman"/>
          <w:sz w:val="20"/>
          <w:szCs w:val="20"/>
        </w:rPr>
        <w:t xml:space="preserve"> =</w:t>
      </w:r>
      <w:r w:rsidR="008E6F11">
        <w:rPr>
          <w:rFonts w:cs="Times New Roman"/>
          <w:sz w:val="20"/>
          <w:szCs w:val="20"/>
        </w:rPr>
        <w:t xml:space="preserve"> </w:t>
      </w:r>
      <w:r w:rsidR="008E6F11" w:rsidRPr="008E6F11">
        <w:rPr>
          <w:rFonts w:cs="Times New Roman"/>
          <w:sz w:val="20"/>
          <w:szCs w:val="20"/>
        </w:rPr>
        <w:t xml:space="preserve"> </w:t>
      </w:r>
      <m:oMath>
        <m:d>
          <m:dPr>
            <m:begChr m:val="["/>
            <m:endChr m:val="]"/>
            <m:ctrlPr>
              <w:rPr>
                <w:rFonts w:ascii="Cambria Math" w:hAnsi="Cambria Math" w:cs="Times New Roman"/>
                <w:i/>
                <w:sz w:val="18"/>
                <w:szCs w:val="18"/>
              </w:rPr>
            </m:ctrlPr>
          </m:dP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m:rPr>
                                  <m:sty m:val="p"/>
                                </m:rPr>
                                <w:rPr>
                                  <w:rFonts w:ascii="Cambria Math" w:hAnsi="Cambria Math" w:cs="Times New Roman"/>
                                  <w:sz w:val="18"/>
                                  <w:szCs w:val="18"/>
                                </w:rPr>
                                <m:t>-6.2376</m:t>
                              </m:r>
                            </m:e>
                          </m:mr>
                        </m:m>
                      </m:e>
                      <m:e>
                        <m:r>
                          <m:rPr>
                            <m:sty m:val="p"/>
                          </m:rPr>
                          <w:rPr>
                            <w:rFonts w:ascii="Cambria Math" w:hAnsi="Cambria Math" w:cs="Times New Roman"/>
                            <w:sz w:val="18"/>
                            <w:szCs w:val="18"/>
                          </w:rPr>
                          <m:t xml:space="preserve">52.6461 </m:t>
                        </m:r>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m:rPr>
                                  <m:sty m:val="p"/>
                                </m:rPr>
                                <w:rPr>
                                  <w:rFonts w:ascii="Cambria Math" w:hAnsi="Cambria Math" w:cs="Times New Roman"/>
                                  <w:sz w:val="18"/>
                                  <w:szCs w:val="18"/>
                                </w:rPr>
                                <m:t>-6.9360</m:t>
                              </m:r>
                            </m:e>
                          </m:mr>
                        </m:m>
                      </m:e>
                      <m:e>
                        <m:r>
                          <m:rPr>
                            <m:sty m:val="p"/>
                          </m:rPr>
                          <w:rPr>
                            <w:rFonts w:ascii="Cambria Math" w:hAnsi="Cambria Math" w:cs="Times New Roman"/>
                            <w:sz w:val="18"/>
                            <w:szCs w:val="18"/>
                          </w:rPr>
                          <m:t>52.4045</m:t>
                        </m:r>
                      </m:e>
                    </m:m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m:rPr>
                                  <m:sty m:val="p"/>
                                </m:rPr>
                                <w:rPr>
                                  <w:rFonts w:ascii="Cambria Math" w:hAnsi="Cambria Math" w:cs="Times New Roman"/>
                                  <w:sz w:val="18"/>
                                  <w:szCs w:val="18"/>
                                </w:rPr>
                                <m:t>-6.9445</m:t>
                              </m:r>
                            </m:e>
                          </m:mr>
                        </m:m>
                      </m:e>
                      <m:e>
                        <m:r>
                          <m:rPr>
                            <m:sty m:val="p"/>
                          </m:rPr>
                          <w:rPr>
                            <w:rFonts w:ascii="Cambria Math" w:hAnsi="Cambria Math" w:cs="Times New Roman"/>
                            <w:sz w:val="18"/>
                            <w:szCs w:val="18"/>
                          </w:rPr>
                          <m:t>52.3924</m:t>
                        </m:r>
                      </m:e>
                    </m:mr>
                  </m:m>
                </m:e>
                <m:e>
                  <m:m>
                    <m:mPr>
                      <m:mcs>
                        <m:mc>
                          <m:mcPr>
                            <m:count m:val="2"/>
                            <m:mcJc m:val="center"/>
                          </m:mcPr>
                        </m:mc>
                      </m:mcs>
                      <m:ctrlPr>
                        <w:rPr>
                          <w:rFonts w:ascii="Cambria Math" w:hAnsi="Cambria Math" w:cs="Times New Roman"/>
                          <w:i/>
                          <w:sz w:val="18"/>
                          <w:szCs w:val="18"/>
                        </w:rPr>
                      </m:ctrlPr>
                    </m:mPr>
                    <m:mr>
                      <m:e>
                        <m:r>
                          <m:rPr>
                            <m:sty m:val="p"/>
                          </m:rPr>
                          <w:rPr>
                            <w:rFonts w:ascii="Cambria Math" w:hAnsi="Cambria Math" w:cs="Times New Roman"/>
                            <w:sz w:val="18"/>
                            <w:szCs w:val="18"/>
                          </w:rPr>
                          <m:t>3.0000</m:t>
                        </m:r>
                      </m:e>
                      <m:e>
                        <m:r>
                          <m:rPr>
                            <m:sty m:val="p"/>
                          </m:rPr>
                          <w:rPr>
                            <w:rFonts w:ascii="Cambria Math" w:hAnsi="Cambria Math" w:cs="Times New Roman"/>
                            <w:sz w:val="18"/>
                            <w:szCs w:val="18"/>
                          </w:rPr>
                          <m:t>68.6300</m:t>
                        </m:r>
                      </m:e>
                    </m:mr>
                    <m:mr>
                      <m:e>
                        <m:r>
                          <m:rPr>
                            <m:sty m:val="p"/>
                          </m:rPr>
                          <w:rPr>
                            <w:rFonts w:ascii="Cambria Math" w:hAnsi="Cambria Math" w:cs="Times New Roman"/>
                            <w:sz w:val="18"/>
                            <w:szCs w:val="18"/>
                          </w:rPr>
                          <m:t>6.0000</m:t>
                        </m:r>
                      </m:e>
                      <m:e>
                        <m:r>
                          <m:rPr>
                            <m:sty m:val="p"/>
                          </m:rPr>
                          <w:rPr>
                            <w:rFonts w:ascii="Cambria Math" w:hAnsi="Cambria Math" w:cs="Times New Roman"/>
                            <w:sz w:val="18"/>
                            <w:szCs w:val="18"/>
                          </w:rPr>
                          <m:t>105.0000</m:t>
                        </m:r>
                      </m:e>
                    </m:mr>
                    <m:mr>
                      <m:e>
                        <m:r>
                          <m:rPr>
                            <m:sty m:val="p"/>
                          </m:rPr>
                          <w:rPr>
                            <w:rFonts w:ascii="Cambria Math" w:hAnsi="Cambria Math" w:cs="Times New Roman"/>
                            <w:sz w:val="18"/>
                            <w:szCs w:val="18"/>
                          </w:rPr>
                          <m:t>3.0000</m:t>
                        </m:r>
                      </m:e>
                      <m:e>
                        <m:r>
                          <m:rPr>
                            <m:sty m:val="p"/>
                          </m:rPr>
                          <w:rPr>
                            <w:rFonts w:ascii="Cambria Math" w:hAnsi="Cambria Math" w:cs="Times New Roman"/>
                            <w:sz w:val="18"/>
                            <w:szCs w:val="18"/>
                          </w:rPr>
                          <m:t>45.0000</m:t>
                        </m:r>
                      </m:e>
                    </m:mr>
                  </m:m>
                </m:e>
              </m:mr>
              <m:mr>
                <m:e>
                  <m:m>
                    <m:mPr>
                      <m:mcs>
                        <m:mc>
                          <m:mcPr>
                            <m:count m:val="2"/>
                            <m:mcJc m:val="center"/>
                          </m:mcPr>
                        </m:mc>
                      </m:mcs>
                      <m:ctrlPr>
                        <w:rPr>
                          <w:rFonts w:ascii="Cambria Math" w:hAnsi="Cambria Math" w:cs="Times New Roman"/>
                          <w:i/>
                          <w:sz w:val="18"/>
                          <w:szCs w:val="18"/>
                        </w:rPr>
                      </m:ctrlPr>
                    </m:mPr>
                    <m:mr>
                      <m:e>
                        <m:m>
                          <m:mPr>
                            <m:mcs>
                              <m:mc>
                                <m:mcPr>
                                  <m:count m:val="2"/>
                                  <m:mcJc m:val="center"/>
                                </m:mcPr>
                              </m:mc>
                            </m:mcs>
                            <m:ctrlPr>
                              <w:rPr>
                                <w:rFonts w:ascii="Cambria Math" w:hAnsi="Cambria Math" w:cs="Times New Roman"/>
                                <w:i/>
                                <w:sz w:val="18"/>
                                <w:szCs w:val="18"/>
                              </w:rPr>
                            </m:ctrlPr>
                          </m:mPr>
                          <m:mr>
                            <m:e>
                              <m:r>
                                <w:rPr>
                                  <w:rFonts w:ascii="Cambria Math" w:hAnsi="Cambria Math" w:cs="Times New Roman"/>
                                  <w:sz w:val="18"/>
                                  <w:szCs w:val="18"/>
                                </w:rPr>
                                <m:t>1</m:t>
                              </m:r>
                            </m:e>
                            <m:e>
                              <m:r>
                                <m:rPr>
                                  <m:sty m:val="p"/>
                                </m:rPr>
                                <w:rPr>
                                  <w:rFonts w:ascii="Cambria Math" w:hAnsi="Cambria Math" w:cs="Times New Roman"/>
                                  <w:sz w:val="18"/>
                                  <w:szCs w:val="18"/>
                                </w:rPr>
                                <m:t>-6.4546</m:t>
                              </m:r>
                            </m:e>
                          </m:mr>
                        </m:m>
                      </m:e>
                      <m:e>
                        <m:r>
                          <m:rPr>
                            <m:sty m:val="p"/>
                          </m:rPr>
                          <w:rPr>
                            <w:rFonts w:ascii="Cambria Math" w:hAnsi="Cambria Math" w:cs="Times New Roman"/>
                            <w:sz w:val="18"/>
                            <w:szCs w:val="18"/>
                          </w:rPr>
                          <m:t>52.3330</m:t>
                        </m:r>
                      </m:e>
                    </m:mr>
                    <m:m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m:rPr>
                                  <m:sty m:val="p"/>
                                </m:rPr>
                                <w:rPr>
                                  <w:rFonts w:ascii="Cambria Math" w:hAnsi="Cambria Math" w:cs="Times New Roman"/>
                                  <w:sz w:val="18"/>
                                  <w:szCs w:val="18"/>
                                </w:rPr>
                                <m:t>-6.9462</m:t>
                              </m:r>
                            </m:e>
                          </m:mr>
                        </m:m>
                        <m:r>
                          <m:rPr>
                            <m:sty m:val="p"/>
                          </m:rPr>
                          <w:rPr>
                            <w:rFonts w:ascii="Cambria Math" w:hAnsi="Cambria Math" w:cs="Times New Roman"/>
                            <w:sz w:val="18"/>
                            <w:szCs w:val="18"/>
                          </w:rPr>
                          <m:t xml:space="preserve"> </m:t>
                        </m:r>
                      </m:e>
                      <m:e>
                        <m:r>
                          <m:rPr>
                            <m:sty m:val="p"/>
                          </m:rPr>
                          <w:rPr>
                            <w:rFonts w:ascii="Cambria Math" w:hAnsi="Cambria Math" w:cs="Times New Roman"/>
                            <w:sz w:val="18"/>
                            <w:szCs w:val="18"/>
                          </w:rPr>
                          <m:t>52.3311</m:t>
                        </m:r>
                      </m:e>
                    </m:mr>
                    <m:m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 xml:space="preserve">  1</m:t>
                              </m:r>
                            </m:e>
                            <m:e>
                              <m:r>
                                <m:rPr>
                                  <m:sty m:val="p"/>
                                </m:rPr>
                                <w:rPr>
                                  <w:rFonts w:ascii="Cambria Math" w:hAnsi="Cambria Math" w:cs="Times New Roman"/>
                                  <w:sz w:val="18"/>
                                  <w:szCs w:val="18"/>
                                </w:rPr>
                                <m:t>-6.7938</m:t>
                              </m:r>
                            </m:e>
                          </m:mr>
                        </m:m>
                        <m:r>
                          <m:rPr>
                            <m:sty m:val="p"/>
                          </m:rPr>
                          <w:rPr>
                            <w:rFonts w:ascii="Cambria Math" w:hAnsi="Cambria Math" w:cs="Times New Roman"/>
                            <w:sz w:val="18"/>
                            <w:szCs w:val="18"/>
                          </w:rPr>
                          <m:t xml:space="preserve">   </m:t>
                        </m:r>
                      </m:e>
                      <m:e>
                        <m:r>
                          <m:rPr>
                            <m:sty m:val="p"/>
                          </m:rPr>
                          <w:rPr>
                            <w:rFonts w:ascii="Cambria Math" w:hAnsi="Cambria Math" w:cs="Times New Roman"/>
                            <w:sz w:val="18"/>
                            <w:szCs w:val="18"/>
                          </w:rPr>
                          <m:t>52.519</m:t>
                        </m:r>
                        <m:r>
                          <m:rPr>
                            <m:sty m:val="p"/>
                          </m:rPr>
                          <w:rPr>
                            <w:rFonts w:ascii="Cambria Math" w:cs="Times New Roman"/>
                            <w:sz w:val="18"/>
                            <w:szCs w:val="18"/>
                          </w:rPr>
                          <m:t>1</m:t>
                        </m:r>
                      </m:e>
                    </m:mr>
                  </m:m>
                </m:e>
                <m:e>
                  <m:m>
                    <m:mPr>
                      <m:mcs>
                        <m:mc>
                          <m:mcPr>
                            <m:count m:val="2"/>
                            <m:mcJc m:val="center"/>
                          </m:mcPr>
                        </m:mc>
                      </m:mcs>
                      <m:ctrlPr>
                        <w:rPr>
                          <w:rFonts w:ascii="Cambria Math" w:hAnsi="Cambria Math" w:cs="Times New Roman"/>
                          <w:i/>
                          <w:sz w:val="18"/>
                          <w:szCs w:val="18"/>
                        </w:rPr>
                      </m:ctrlPr>
                    </m:mPr>
                    <m:mr>
                      <m:e>
                        <m:r>
                          <m:rPr>
                            <m:sty m:val="p"/>
                          </m:rPr>
                          <w:rPr>
                            <w:rFonts w:ascii="Cambria Math" w:hAnsi="Cambria Math" w:cs="Times New Roman"/>
                            <w:sz w:val="18"/>
                            <w:szCs w:val="18"/>
                          </w:rPr>
                          <m:t>3.0000</m:t>
                        </m:r>
                      </m:e>
                      <m:e>
                        <m:r>
                          <m:rPr>
                            <m:sty m:val="p"/>
                          </m:rPr>
                          <w:rPr>
                            <w:rFonts w:ascii="Cambria Math" w:hAnsi="Cambria Math" w:cs="Times New Roman"/>
                            <w:sz w:val="18"/>
                            <w:szCs w:val="18"/>
                          </w:rPr>
                          <m:t>60.7300</m:t>
                        </m:r>
                      </m:e>
                    </m:mr>
                    <m:mr>
                      <m:e>
                        <m:r>
                          <m:rPr>
                            <m:sty m:val="p"/>
                          </m:rPr>
                          <w:rPr>
                            <w:rFonts w:ascii="Cambria Math" w:hAnsi="Cambria Math" w:cs="Times New Roman"/>
                            <w:sz w:val="18"/>
                            <w:szCs w:val="18"/>
                          </w:rPr>
                          <m:t>6.000</m:t>
                        </m:r>
                        <m:r>
                          <m:rPr>
                            <m:sty m:val="p"/>
                          </m:rPr>
                          <w:rPr>
                            <w:rFonts w:ascii="Cambria Math" w:cs="Times New Roman"/>
                            <w:sz w:val="18"/>
                            <w:szCs w:val="18"/>
                          </w:rPr>
                          <m:t>0</m:t>
                        </m:r>
                      </m:e>
                      <m:e>
                        <m:r>
                          <m:rPr>
                            <m:sty m:val="p"/>
                          </m:rPr>
                          <w:rPr>
                            <w:rFonts w:ascii="Cambria Math" w:hAnsi="Cambria Math" w:cs="Times New Roman"/>
                            <w:sz w:val="18"/>
                            <w:szCs w:val="18"/>
                          </w:rPr>
                          <m:t>160.3000</m:t>
                        </m:r>
                      </m:e>
                    </m:mr>
                    <m:mr>
                      <m:e>
                        <m:r>
                          <m:rPr>
                            <m:sty m:val="p"/>
                          </m:rPr>
                          <w:rPr>
                            <w:rFonts w:ascii="Cambria Math" w:hAnsi="Cambria Math" w:cs="Times New Roman"/>
                            <w:sz w:val="18"/>
                            <w:szCs w:val="18"/>
                          </w:rPr>
                          <m:t>5.0000</m:t>
                        </m:r>
                      </m:e>
                      <m:e>
                        <m:r>
                          <m:rPr>
                            <m:sty m:val="p"/>
                          </m:rPr>
                          <w:rPr>
                            <w:rFonts w:ascii="Cambria Math" w:hAnsi="Cambria Math" w:cs="Times New Roman"/>
                            <w:sz w:val="18"/>
                            <w:szCs w:val="18"/>
                          </w:rPr>
                          <m:t>170.0000</m:t>
                        </m:r>
                      </m:e>
                    </m:mr>
                  </m:m>
                </m:e>
              </m:mr>
            </m:m>
          </m:e>
        </m:d>
      </m:oMath>
      <w:r w:rsidR="008E6F11" w:rsidRPr="008E6F11">
        <w:rPr>
          <w:rFonts w:cs="Times New Roman"/>
          <w:sz w:val="18"/>
          <w:szCs w:val="18"/>
        </w:rPr>
        <w:t xml:space="preserve"> </w:t>
      </w:r>
      <w:r w:rsidR="008E6F11">
        <w:rPr>
          <w:rFonts w:cs="Times New Roman"/>
          <w:sz w:val="20"/>
          <w:szCs w:val="20"/>
        </w:rPr>
        <w:tab/>
        <w:t xml:space="preserve">y  =   </w:t>
      </w:r>
      <m:oMath>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m>
                    <m:mPr>
                      <m:mcs>
                        <m:mc>
                          <m:mcPr>
                            <m:count m:val="1"/>
                            <m:mcJc m:val="center"/>
                          </m:mcPr>
                        </m:mc>
                      </m:mcs>
                      <m:ctrlPr>
                        <w:rPr>
                          <w:rFonts w:ascii="Cambria Math" w:hAnsi="Cambria Math" w:cs="Times New Roman"/>
                          <w:i/>
                          <w:sz w:val="20"/>
                          <w:szCs w:val="20"/>
                        </w:rPr>
                      </m:ctrlPr>
                    </m:mPr>
                    <m:mr>
                      <m:e>
                        <m:r>
                          <m:rPr>
                            <m:sty m:val="p"/>
                          </m:rPr>
                          <w:rPr>
                            <w:rFonts w:ascii="Cambria Math" w:eastAsia="Times New Roman" w:hAnsi="Cambria Math" w:cs="Times New Roman"/>
                            <w:color w:val="000000"/>
                            <w:sz w:val="16"/>
                            <w:szCs w:val="16"/>
                            <w:lang w:eastAsia="en-GB"/>
                          </w:rPr>
                          <m:t>1.49000</m:t>
                        </m:r>
                      </m:e>
                    </m:mr>
                    <m:mr>
                      <m:e>
                        <m:r>
                          <m:rPr>
                            <m:sty m:val="p"/>
                          </m:rPr>
                          <w:rPr>
                            <w:rFonts w:ascii="Cambria Math" w:eastAsia="Times New Roman" w:hAnsi="Cambria Math" w:cs="Times New Roman"/>
                            <w:color w:val="000000"/>
                            <w:sz w:val="16"/>
                            <w:szCs w:val="16"/>
                            <w:lang w:eastAsia="en-GB"/>
                          </w:rPr>
                          <m:t>1.92000</m:t>
                        </m:r>
                      </m:e>
                    </m:mr>
                    <m:mr>
                      <m:e>
                        <m:r>
                          <m:rPr>
                            <m:sty m:val="p"/>
                          </m:rPr>
                          <w:rPr>
                            <w:rFonts w:ascii="Cambria Math" w:eastAsia="Times New Roman" w:hAnsi="Cambria Math" w:cs="Times New Roman"/>
                            <w:color w:val="000000"/>
                            <w:sz w:val="16"/>
                            <w:szCs w:val="16"/>
                            <w:lang w:eastAsia="en-GB"/>
                          </w:rPr>
                          <m:t>0.65000</m:t>
                        </m:r>
                      </m:e>
                    </m:mr>
                  </m:m>
                </m:e>
              </m:mr>
              <m:mr>
                <m:e>
                  <m:m>
                    <m:mPr>
                      <m:mcs>
                        <m:mc>
                          <m:mcPr>
                            <m:count m:val="1"/>
                            <m:mcJc m:val="center"/>
                          </m:mcPr>
                        </m:mc>
                      </m:mcs>
                      <m:ctrlPr>
                        <w:rPr>
                          <w:rFonts w:ascii="Cambria Math" w:hAnsi="Cambria Math" w:cs="Times New Roman"/>
                          <w:i/>
                          <w:sz w:val="20"/>
                          <w:szCs w:val="20"/>
                        </w:rPr>
                      </m:ctrlPr>
                    </m:mPr>
                    <m:mr>
                      <m:e>
                        <m:r>
                          <m:rPr>
                            <m:sty m:val="p"/>
                          </m:rPr>
                          <w:rPr>
                            <w:rFonts w:ascii="Cambria Math" w:eastAsia="Times New Roman" w:hAnsi="Cambria Math" w:cs="Times New Roman"/>
                            <w:color w:val="000000"/>
                            <w:sz w:val="16"/>
                            <w:szCs w:val="16"/>
                            <w:lang w:eastAsia="en-GB"/>
                          </w:rPr>
                          <m:t>1.30000</m:t>
                        </m:r>
                      </m:e>
                    </m:mr>
                    <m:mr>
                      <m:e>
                        <m:r>
                          <m:rPr>
                            <m:sty m:val="p"/>
                          </m:rPr>
                          <w:rPr>
                            <w:rFonts w:ascii="Cambria Math" w:eastAsia="Times New Roman" w:hAnsi="Cambria Math" w:cs="Times New Roman"/>
                            <w:color w:val="000000"/>
                            <w:sz w:val="16"/>
                            <w:szCs w:val="16"/>
                            <w:lang w:eastAsia="en-GB"/>
                          </w:rPr>
                          <m:t>2.99950</m:t>
                        </m:r>
                      </m:e>
                    </m:mr>
                    <m:mr>
                      <m:e>
                        <m:r>
                          <m:rPr>
                            <m:sty m:val="p"/>
                          </m:rPr>
                          <w:rPr>
                            <w:rFonts w:ascii="Cambria Math" w:eastAsia="Times New Roman" w:hAnsi="Cambria Math" w:cs="Times New Roman"/>
                            <w:color w:val="000000"/>
                            <w:sz w:val="16"/>
                            <w:szCs w:val="16"/>
                            <w:lang w:eastAsia="en-GB"/>
                          </w:rPr>
                          <m:t>3.75000</m:t>
                        </m:r>
                      </m:e>
                    </m:mr>
                  </m:m>
                </m:e>
              </m:mr>
            </m:m>
          </m:e>
        </m:d>
      </m:oMath>
    </w:p>
    <w:p w14:paraId="31DA605F" w14:textId="77777777" w:rsidR="007D44D5" w:rsidRDefault="0097160A" w:rsidP="005B69E0">
      <w:pPr>
        <w:autoSpaceDE w:val="0"/>
        <w:autoSpaceDN w:val="0"/>
        <w:adjustRightInd w:val="0"/>
        <w:spacing w:after="0"/>
        <w:ind w:firstLine="0"/>
        <w:jc w:val="both"/>
        <w:rPr>
          <w:rFonts w:cs="Times New Roman"/>
        </w:rPr>
      </w:pPr>
      <w:r>
        <w:rPr>
          <w:rFonts w:cs="Times New Roman"/>
        </w:rPr>
        <w:t xml:space="preserve">where X is a 6 x 5 matrix and y is a 6 x 1 matrix. </w:t>
      </w:r>
      <w:r w:rsidR="00D829AC">
        <w:rPr>
          <w:rFonts w:cs="Times New Roman"/>
        </w:rPr>
        <w:t xml:space="preserve">The y values have been scaled down by a factor of 10^5 in order to make our coefficients more manageable. The results </w:t>
      </w:r>
      <w:r w:rsidR="000A7E81">
        <w:rPr>
          <w:rFonts w:cs="Times New Roman"/>
        </w:rPr>
        <w:t>will</w:t>
      </w:r>
      <w:r w:rsidR="00D829AC">
        <w:rPr>
          <w:rFonts w:cs="Times New Roman"/>
        </w:rPr>
        <w:t xml:space="preserve"> be scaled back up using a multiplier</w:t>
      </w:r>
      <w:r w:rsidR="000A7E81">
        <w:rPr>
          <w:rFonts w:cs="Times New Roman"/>
        </w:rPr>
        <w:t xml:space="preserve"> in the model</w:t>
      </w:r>
      <w:r w:rsidR="00D829AC">
        <w:rPr>
          <w:rFonts w:cs="Times New Roman"/>
        </w:rPr>
        <w:t xml:space="preserve">. </w:t>
      </w:r>
      <w:r>
        <w:rPr>
          <w:rFonts w:cs="Times New Roman"/>
        </w:rPr>
        <w:t xml:space="preserve">Multiplying out the normal equation using these values yielded the following coefficient matrix: </w:t>
      </w:r>
    </w:p>
    <w:p w14:paraId="21AFEC03" w14:textId="77777777" w:rsidR="007D44D5" w:rsidRDefault="007D44D5" w:rsidP="005B69E0">
      <w:pPr>
        <w:autoSpaceDE w:val="0"/>
        <w:autoSpaceDN w:val="0"/>
        <w:adjustRightInd w:val="0"/>
        <w:spacing w:after="0" w:line="240" w:lineRule="auto"/>
        <w:ind w:firstLine="0"/>
        <w:jc w:val="both"/>
        <w:rPr>
          <w:rFonts w:cs="Times New Roman"/>
        </w:rPr>
      </w:pPr>
    </w:p>
    <w:p w14:paraId="74FDFE36" w14:textId="77777777" w:rsidR="0047492A" w:rsidRPr="007D44D5" w:rsidRDefault="007D44D5" w:rsidP="005B69E0">
      <w:pPr>
        <w:autoSpaceDE w:val="0"/>
        <w:autoSpaceDN w:val="0"/>
        <w:adjustRightInd w:val="0"/>
        <w:spacing w:after="0" w:line="240" w:lineRule="auto"/>
        <w:ind w:firstLine="0"/>
        <w:jc w:val="both"/>
        <w:rPr>
          <w:rFonts w:ascii="Courier" w:hAnsi="Courier"/>
          <w:sz w:val="24"/>
          <w:szCs w:val="24"/>
          <w:lang w:val="en-GB"/>
        </w:rPr>
      </w:pPr>
      <w:proofErr w:type="spellStart"/>
      <w:r>
        <w:rPr>
          <w:rFonts w:ascii="Courier" w:hAnsi="Courier" w:cs="Courier"/>
          <w:color w:val="000000"/>
          <w:sz w:val="20"/>
          <w:szCs w:val="20"/>
          <w:lang w:val="en-GB"/>
        </w:rPr>
        <w:t>coeff</w:t>
      </w:r>
      <w:proofErr w:type="spellEnd"/>
      <w:r>
        <w:rPr>
          <w:rFonts w:ascii="Courier" w:hAnsi="Courier" w:cs="Courier"/>
          <w:color w:val="000000"/>
          <w:sz w:val="20"/>
          <w:szCs w:val="20"/>
          <w:lang w:val="en-GB"/>
        </w:rPr>
        <w:t xml:space="preserve"> = </w:t>
      </w:r>
      <w:proofErr w:type="spellStart"/>
      <w:r>
        <w:rPr>
          <w:rFonts w:ascii="Courier" w:hAnsi="Courier" w:cs="Courier"/>
          <w:color w:val="000000"/>
          <w:sz w:val="20"/>
          <w:szCs w:val="20"/>
          <w:lang w:val="en-GB"/>
        </w:rPr>
        <w:t>inv</w:t>
      </w:r>
      <w:proofErr w:type="spellEnd"/>
      <w:r>
        <w:rPr>
          <w:rFonts w:ascii="Courier" w:hAnsi="Courier" w:cs="Courier"/>
          <w:color w:val="000000"/>
          <w:sz w:val="20"/>
          <w:szCs w:val="20"/>
          <w:lang w:val="en-GB"/>
        </w:rPr>
        <w:t>(</w:t>
      </w:r>
      <w:proofErr w:type="spellStart"/>
      <w:r>
        <w:rPr>
          <w:rFonts w:ascii="Courier" w:hAnsi="Courier" w:cs="Courier"/>
          <w:color w:val="000000"/>
          <w:sz w:val="20"/>
          <w:szCs w:val="20"/>
          <w:lang w:val="en-GB"/>
        </w:rPr>
        <w:t>x_trans</w:t>
      </w:r>
      <w:proofErr w:type="spellEnd"/>
      <w:r>
        <w:rPr>
          <w:rFonts w:ascii="Courier" w:hAnsi="Courier" w:cs="Courier"/>
          <w:color w:val="000000"/>
          <w:sz w:val="20"/>
          <w:szCs w:val="20"/>
          <w:lang w:val="en-GB"/>
        </w:rPr>
        <w:t>*X)*</w:t>
      </w:r>
      <w:proofErr w:type="spellStart"/>
      <w:r>
        <w:rPr>
          <w:rFonts w:ascii="Courier" w:hAnsi="Courier" w:cs="Courier"/>
          <w:color w:val="000000"/>
          <w:sz w:val="20"/>
          <w:szCs w:val="20"/>
          <w:lang w:val="en-GB"/>
        </w:rPr>
        <w:t>x_trans</w:t>
      </w:r>
      <w:proofErr w:type="spellEnd"/>
      <w:r>
        <w:rPr>
          <w:rFonts w:ascii="Courier" w:hAnsi="Courier" w:cs="Courier"/>
          <w:color w:val="000000"/>
          <w:sz w:val="20"/>
          <w:szCs w:val="20"/>
          <w:lang w:val="en-GB"/>
        </w:rPr>
        <w:t>*y</w:t>
      </w:r>
    </w:p>
    <w:p w14:paraId="4F0E56A0" w14:textId="77777777" w:rsidR="0097160A" w:rsidRPr="007D44D5" w:rsidRDefault="0097160A" w:rsidP="005B69E0">
      <w:pPr>
        <w:jc w:val="both"/>
        <w:rPr>
          <w:rFonts w:cs="Times New Roman"/>
          <w:sz w:val="21"/>
          <w:szCs w:val="21"/>
        </w:rPr>
      </w:pPr>
      <m:oMathPara>
        <m:oMath>
          <m:r>
            <w:rPr>
              <w:rFonts w:ascii="Cambria Math" w:hAnsi="Cambria Math" w:cs="Times New Roman"/>
              <w:sz w:val="21"/>
              <w:szCs w:val="21"/>
            </w:rPr>
            <m:t xml:space="preserve">θ= </m:t>
          </m:r>
          <m:d>
            <m:dPr>
              <m:begChr m:val="["/>
              <m:endChr m:val="]"/>
              <m:ctrlPr>
                <w:rPr>
                  <w:rFonts w:ascii="Cambria Math" w:hAnsi="Cambria Math" w:cs="Times New Roman"/>
                  <w:i/>
                  <w:sz w:val="21"/>
                  <w:szCs w:val="21"/>
                </w:rPr>
              </m:ctrlPr>
            </m:dPr>
            <m:e>
              <m:m>
                <m:mPr>
                  <m:mcs>
                    <m:mc>
                      <m:mcPr>
                        <m:count m:val="1"/>
                        <m:mcJc m:val="center"/>
                      </m:mcPr>
                    </m:mc>
                  </m:mcs>
                  <m:ctrlPr>
                    <w:rPr>
                      <w:rFonts w:ascii="Cambria Math" w:hAnsi="Cambria Math" w:cs="Times New Roman"/>
                      <w:i/>
                      <w:sz w:val="21"/>
                      <w:szCs w:val="21"/>
                    </w:rPr>
                  </m:ctrlPr>
                </m:mPr>
                <m:mr>
                  <m:e>
                    <m:m>
                      <m:mPr>
                        <m:mcs>
                          <m:mc>
                            <m:mcPr>
                              <m:count m:val="1"/>
                              <m:mcJc m:val="center"/>
                            </m:mcPr>
                          </m:mc>
                        </m:mcs>
                        <m:ctrlPr>
                          <w:rPr>
                            <w:rFonts w:ascii="Cambria Math" w:hAnsi="Cambria Math" w:cs="Times New Roman"/>
                            <w:i/>
                            <w:sz w:val="21"/>
                            <w:szCs w:val="21"/>
                          </w:rPr>
                        </m:ctrlPr>
                      </m:mPr>
                      <m:mr>
                        <m:e>
                          <m:r>
                            <w:rPr>
                              <w:rFonts w:ascii="Cambria Math" w:hAnsi="Cambria Math" w:cs="Times New Roman"/>
                              <w:sz w:val="21"/>
                              <w:szCs w:val="21"/>
                            </w:rPr>
                            <m:t>-14.5574</m:t>
                          </m:r>
                        </m:e>
                      </m:mr>
                      <m:mr>
                        <m:e>
                          <m:r>
                            <w:rPr>
                              <w:rFonts w:ascii="Cambria Math" w:hAnsi="Cambria Math" w:cs="Times New Roman"/>
                              <w:sz w:val="21"/>
                              <w:szCs w:val="21"/>
                            </w:rPr>
                            <m:t>0.3168</m:t>
                          </m:r>
                        </m:e>
                      </m:mr>
                      <m:mr>
                        <m:e>
                          <m:r>
                            <w:rPr>
                              <w:rFonts w:ascii="Cambria Math" w:hAnsi="Cambria Math" w:cs="Times New Roman"/>
                              <w:sz w:val="21"/>
                              <w:szCs w:val="21"/>
                            </w:rPr>
                            <m:t>0.3185</m:t>
                          </m:r>
                        </m:e>
                      </m:mr>
                    </m:m>
                  </m:e>
                </m:mr>
                <m:mr>
                  <m:e>
                    <m:m>
                      <m:mPr>
                        <m:mcs>
                          <m:mc>
                            <m:mcPr>
                              <m:count m:val="1"/>
                              <m:mcJc m:val="center"/>
                            </m:mcPr>
                          </m:mc>
                        </m:mcs>
                        <m:ctrlPr>
                          <w:rPr>
                            <w:rFonts w:ascii="Cambria Math" w:hAnsi="Cambria Math" w:cs="Times New Roman"/>
                            <w:i/>
                            <w:sz w:val="21"/>
                            <w:szCs w:val="21"/>
                          </w:rPr>
                        </m:ctrlPr>
                      </m:mPr>
                      <m:mr>
                        <m:e>
                          <m:r>
                            <w:rPr>
                              <w:rFonts w:ascii="Cambria Math" w:hAnsi="Cambria Math" w:cs="Times New Roman"/>
                              <w:sz w:val="21"/>
                              <w:szCs w:val="21"/>
                            </w:rPr>
                            <m:t>-0.1165</m:t>
                          </m:r>
                        </m:e>
                      </m:mr>
                      <m:mr>
                        <m:e>
                          <m:r>
                            <w:rPr>
                              <w:rFonts w:ascii="Cambria Math" w:hAnsi="Cambria Math" w:cs="Times New Roman"/>
                              <w:sz w:val="21"/>
                              <w:szCs w:val="21"/>
                            </w:rPr>
                            <m:t>0.0247</m:t>
                          </m:r>
                        </m:e>
                      </m:mr>
                    </m:m>
                  </m:e>
                </m:mr>
              </m:m>
            </m:e>
          </m:d>
        </m:oMath>
      </m:oMathPara>
    </w:p>
    <w:p w14:paraId="741E1F73" w14:textId="77777777" w:rsidR="007D44D5" w:rsidRDefault="007D44D5" w:rsidP="00D25245">
      <w:pPr>
        <w:ind w:firstLine="0"/>
        <w:jc w:val="both"/>
        <w:rPr>
          <w:rFonts w:cs="Times New Roman"/>
          <w:sz w:val="21"/>
          <w:szCs w:val="21"/>
        </w:rPr>
      </w:pPr>
      <w:r>
        <w:rPr>
          <w:rFonts w:cs="Times New Roman"/>
          <w:sz w:val="21"/>
          <w:szCs w:val="21"/>
        </w:rPr>
        <w:t xml:space="preserve">Putting these coefficients back into </w:t>
      </w:r>
      <w:r w:rsidR="007136CE">
        <w:rPr>
          <w:rFonts w:cs="Times New Roman"/>
          <w:sz w:val="21"/>
          <w:szCs w:val="21"/>
        </w:rPr>
        <w:t xml:space="preserve">Equation (1) </w:t>
      </w:r>
      <w:r w:rsidR="00D829AC">
        <w:rPr>
          <w:rFonts w:cs="Times New Roman"/>
          <w:sz w:val="21"/>
          <w:szCs w:val="21"/>
        </w:rPr>
        <w:t xml:space="preserve">with our scaling multiplier </w:t>
      </w:r>
      <w:r w:rsidR="007136CE">
        <w:rPr>
          <w:rFonts w:cs="Times New Roman"/>
          <w:sz w:val="21"/>
          <w:szCs w:val="21"/>
        </w:rPr>
        <w:t xml:space="preserve">we have our model equation: </w:t>
      </w:r>
    </w:p>
    <w:p w14:paraId="42A96B20" w14:textId="5B1C3567" w:rsidR="007136CE" w:rsidRDefault="00A90F07" w:rsidP="00D25245">
      <w:pPr>
        <w:jc w:val="center"/>
        <w:rPr>
          <w:rFonts w:cs="Times New Roman"/>
        </w:rPr>
      </w:pPr>
      <m:oMath>
        <m:sSub>
          <m:sSubPr>
            <m:ctrlPr>
              <w:rPr>
                <w:rFonts w:ascii="Cambria Math" w:hAnsi="Cambria Math" w:cs="Times New Roman"/>
                <w:i/>
                <w:sz w:val="21"/>
                <w:szCs w:val="21"/>
              </w:rPr>
            </m:ctrlPr>
          </m:sSubPr>
          <m:e>
            <m:r>
              <w:rPr>
                <w:rFonts w:ascii="Cambria Math" w:hAnsi="Cambria Math" w:cs="Times New Roman"/>
                <w:sz w:val="21"/>
                <w:szCs w:val="21"/>
              </w:rPr>
              <m:t>h</m:t>
            </m:r>
          </m:e>
          <m:sub>
            <m:r>
              <w:rPr>
                <w:rFonts w:ascii="Cambria Math" w:hAnsi="Cambria Math" w:cs="Times New Roman"/>
                <w:sz w:val="21"/>
                <w:szCs w:val="21"/>
              </w:rPr>
              <m:t>θ</m:t>
            </m:r>
          </m:sub>
        </m:sSub>
        <m:d>
          <m:dPr>
            <m:ctrlPr>
              <w:rPr>
                <w:rFonts w:ascii="Cambria Math" w:hAnsi="Cambria Math" w:cs="Times New Roman"/>
                <w:i/>
                <w:sz w:val="21"/>
                <w:szCs w:val="21"/>
              </w:rPr>
            </m:ctrlPr>
          </m:dPr>
          <m:e>
            <m:r>
              <w:rPr>
                <w:rFonts w:ascii="Cambria Math" w:hAnsi="Cambria Math" w:cs="Times New Roman"/>
                <w:sz w:val="21"/>
                <w:szCs w:val="21"/>
              </w:rPr>
              <m:t>x</m:t>
            </m:r>
          </m:e>
        </m:d>
        <m:r>
          <w:rPr>
            <w:rFonts w:ascii="Cambria Math" w:hAnsi="Cambria Math" w:cs="Times New Roman"/>
            <w:sz w:val="21"/>
            <w:szCs w:val="21"/>
          </w:rPr>
          <m:t>=</m:t>
        </m:r>
        <w:commentRangeStart w:id="181"/>
        <m:r>
          <w:rPr>
            <w:rFonts w:ascii="Cambria Math" w:hAnsi="Cambria Math" w:cs="Times New Roman"/>
            <w:sz w:val="21"/>
            <w:szCs w:val="21"/>
          </w:rPr>
          <m:t>100</m:t>
        </m:r>
        <m:r>
          <w:ins w:id="182" w:author="J O'Connor" w:date="2021-01-17T14:31:00Z">
            <w:rPr>
              <w:rFonts w:ascii="Cambria Math" w:hAnsi="Cambria Math" w:cs="Times New Roman"/>
              <w:sz w:val="21"/>
              <w:szCs w:val="21"/>
            </w:rPr>
            <m:t>0</m:t>
          </w:ins>
        </m:r>
        <m:r>
          <w:rPr>
            <w:rFonts w:ascii="Cambria Math" w:hAnsi="Cambria Math" w:cs="Times New Roman"/>
            <w:sz w:val="21"/>
            <w:szCs w:val="21"/>
          </w:rPr>
          <m:t>00</m:t>
        </m:r>
        <w:commentRangeEnd w:id="181"/>
        <m:r>
          <m:rPr>
            <m:sty m:val="p"/>
          </m:rPr>
          <w:rPr>
            <w:rStyle w:val="CommentReference"/>
          </w:rPr>
          <w:commentReference w:id="181"/>
        </m:r>
        <m:r>
          <w:rPr>
            <w:rFonts w:ascii="Cambria Math" w:hAnsi="Cambria Math" w:cs="Times New Roman"/>
            <w:sz w:val="21"/>
            <w:szCs w:val="21"/>
          </w:rPr>
          <m:t>(-14.5574+0.3168</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1</m:t>
            </m:r>
          </m:sub>
        </m:sSub>
        <m:r>
          <w:rPr>
            <w:rFonts w:ascii="Cambria Math" w:hAnsi="Cambria Math" w:cs="Times New Roman"/>
            <w:sz w:val="21"/>
            <w:szCs w:val="21"/>
          </w:rPr>
          <m:t>+ 0.3185</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2</m:t>
            </m:r>
          </m:sub>
        </m:sSub>
        <m:r>
          <w:rPr>
            <w:rFonts w:ascii="Cambria Math" w:hAnsi="Cambria Math" w:cs="Times New Roman"/>
            <w:sz w:val="21"/>
            <w:szCs w:val="21"/>
          </w:rPr>
          <m:t>-0.1165</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3</m:t>
            </m:r>
          </m:sub>
        </m:sSub>
        <m:r>
          <w:rPr>
            <w:rFonts w:ascii="Cambria Math" w:hAnsi="Cambria Math" w:cs="Times New Roman"/>
            <w:sz w:val="21"/>
            <w:szCs w:val="21"/>
          </w:rPr>
          <m:t>+ 0.04247</m:t>
        </m:r>
        <m:sSub>
          <m:sSubPr>
            <m:ctrlPr>
              <w:rPr>
                <w:rFonts w:ascii="Cambria Math" w:hAnsi="Cambria Math" w:cs="Times New Roman"/>
                <w:i/>
                <w:sz w:val="21"/>
                <w:szCs w:val="21"/>
              </w:rPr>
            </m:ctrlPr>
          </m:sSubPr>
          <m:e>
            <m:r>
              <w:rPr>
                <w:rFonts w:ascii="Cambria Math" w:hAnsi="Cambria Math" w:cs="Times New Roman"/>
                <w:sz w:val="21"/>
                <w:szCs w:val="21"/>
              </w:rPr>
              <m:t>x</m:t>
            </m:r>
          </m:e>
          <m:sub>
            <m:r>
              <w:rPr>
                <w:rFonts w:ascii="Cambria Math" w:hAnsi="Cambria Math" w:cs="Times New Roman"/>
                <w:sz w:val="21"/>
                <w:szCs w:val="21"/>
              </w:rPr>
              <m:t>4</m:t>
            </m:r>
          </m:sub>
        </m:sSub>
        <m:r>
          <w:rPr>
            <w:rFonts w:ascii="Cambria Math" w:hAnsi="Cambria Math" w:cs="Times New Roman"/>
            <w:sz w:val="21"/>
            <w:szCs w:val="21"/>
          </w:rPr>
          <m:t xml:space="preserve">) </m:t>
        </m:r>
      </m:oMath>
      <w:r w:rsidR="00D706F0">
        <w:rPr>
          <w:rFonts w:cs="Times New Roman"/>
          <w:sz w:val="21"/>
          <w:szCs w:val="21"/>
        </w:rPr>
        <w:t xml:space="preserve"> </w:t>
      </w:r>
      <w:r w:rsidR="00D706F0">
        <w:rPr>
          <w:rFonts w:cs="Times New Roman"/>
          <w:sz w:val="21"/>
          <w:szCs w:val="21"/>
        </w:rPr>
        <w:tab/>
      </w:r>
      <w:r w:rsidR="00D706F0" w:rsidRPr="005B69E0">
        <w:rPr>
          <w:rFonts w:cs="Times New Roman"/>
        </w:rPr>
        <w:t>(</w:t>
      </w:r>
      <w:commentRangeStart w:id="183"/>
      <w:del w:id="184" w:author="J O'Connor" w:date="2021-01-17T14:29:00Z">
        <w:r w:rsidR="00D706F0" w:rsidRPr="005B69E0" w:rsidDel="00286A7C">
          <w:rPr>
            <w:rFonts w:cs="Times New Roman"/>
          </w:rPr>
          <w:delText>2</w:delText>
        </w:r>
        <w:commentRangeEnd w:id="183"/>
        <w:r w:rsidR="00D706F0" w:rsidDel="00286A7C">
          <w:rPr>
            <w:rStyle w:val="CommentReference"/>
          </w:rPr>
          <w:commentReference w:id="183"/>
        </w:r>
        <w:r w:rsidR="00D706F0" w:rsidRPr="005B69E0" w:rsidDel="00286A7C">
          <w:rPr>
            <w:rFonts w:cs="Times New Roman"/>
          </w:rPr>
          <w:delText>)</w:delText>
        </w:r>
      </w:del>
      <w:r w:rsidR="00D706F0">
        <w:rPr>
          <w:rFonts w:cs="Times New Roman"/>
        </w:rPr>
        <w:t>5</w:t>
      </w:r>
      <w:r w:rsidR="00D706F0">
        <w:rPr>
          <w:rFonts w:cs="Times New Roman"/>
        </w:rPr>
        <w:t>)</w:t>
      </w:r>
    </w:p>
    <w:p w14:paraId="787F7746" w14:textId="77777777" w:rsidR="0047492A" w:rsidRDefault="0047492A" w:rsidP="005B69E0">
      <w:pPr>
        <w:pStyle w:val="Heading1"/>
        <w:jc w:val="both"/>
        <w:rPr>
          <w:rFonts w:cs="Times New Roman"/>
        </w:rPr>
      </w:pPr>
      <w:r w:rsidRPr="0047492A">
        <w:rPr>
          <w:rFonts w:cs="Times New Roman"/>
        </w:rPr>
        <w:t xml:space="preserve">Results </w:t>
      </w:r>
      <w:r w:rsidR="00817CBA">
        <w:rPr>
          <w:rFonts w:cs="Times New Roman"/>
        </w:rPr>
        <w:t>and Discussion</w:t>
      </w:r>
    </w:p>
    <w:p w14:paraId="5BFA71F2" w14:textId="40B3BCBC" w:rsidR="00D25245" w:rsidRDefault="007136CE" w:rsidP="00D25245">
      <w:pPr>
        <w:jc w:val="both"/>
      </w:pPr>
      <w:r>
        <w:t xml:space="preserve">Using our model, and another subset of unseen data, we can predict the accuracy of our model, by filling in our input vectors with new values and measuring the result. These results can then be compared to the actual price as per the website. </w:t>
      </w:r>
      <w:r w:rsidR="00325F50">
        <w:t xml:space="preserve">Here is a subset of </w:t>
      </w:r>
      <w:r w:rsidR="002470D9">
        <w:t xml:space="preserve">7 </w:t>
      </w:r>
      <w:r w:rsidR="00BC77D5">
        <w:t xml:space="preserve">unseen samples with their model prediction. </w:t>
      </w:r>
    </w:p>
    <w:tbl>
      <w:tblPr>
        <w:tblStyle w:val="PlainTable1"/>
        <w:tblW w:w="0" w:type="auto"/>
        <w:jc w:val="center"/>
        <w:tblLook w:val="04A0" w:firstRow="1" w:lastRow="0" w:firstColumn="1" w:lastColumn="0" w:noHBand="0" w:noVBand="1"/>
      </w:tblPr>
      <w:tblGrid>
        <w:gridCol w:w="950"/>
        <w:gridCol w:w="976"/>
        <w:gridCol w:w="857"/>
        <w:gridCol w:w="1549"/>
        <w:gridCol w:w="936"/>
        <w:gridCol w:w="2016"/>
      </w:tblGrid>
      <w:tr w:rsidR="006528A0" w:rsidRPr="006528A0" w14:paraId="07EDADE6" w14:textId="77777777" w:rsidTr="006528A0">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E1F9CB3" w14:textId="77777777" w:rsidR="006528A0" w:rsidRPr="00D829AC" w:rsidRDefault="006528A0" w:rsidP="005B69E0">
            <w:pPr>
              <w:ind w:firstLine="0"/>
              <w:jc w:val="both"/>
              <w:rPr>
                <w:rFonts w:eastAsia="Times New Roman" w:cs="Times New Roman"/>
                <w:color w:val="000000" w:themeColor="text1"/>
                <w:sz w:val="16"/>
                <w:szCs w:val="16"/>
                <w:lang w:eastAsia="en-GB"/>
              </w:rPr>
            </w:pPr>
            <w:r w:rsidRPr="00D829AC">
              <w:rPr>
                <w:rFonts w:eastAsia="Times New Roman" w:cs="Times New Roman"/>
                <w:color w:val="000000" w:themeColor="text1"/>
                <w:sz w:val="16"/>
                <w:szCs w:val="16"/>
                <w:lang w:eastAsia="en-GB"/>
              </w:rPr>
              <w:lastRenderedPageBreak/>
              <w:t>longitude</w:t>
            </w:r>
          </w:p>
        </w:tc>
        <w:tc>
          <w:tcPr>
            <w:tcW w:w="0" w:type="auto"/>
            <w:noWrap/>
            <w:vAlign w:val="center"/>
            <w:hideMark/>
          </w:tcPr>
          <w:p w14:paraId="4DCB65FA" w14:textId="77777777" w:rsidR="006528A0" w:rsidRPr="00D829AC" w:rsidRDefault="006528A0" w:rsidP="005B69E0">
            <w:pPr>
              <w:ind w:firstLine="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6"/>
                <w:lang w:eastAsia="en-GB"/>
              </w:rPr>
            </w:pPr>
            <w:r w:rsidRPr="00D829AC">
              <w:rPr>
                <w:rFonts w:eastAsia="Times New Roman" w:cs="Times New Roman"/>
                <w:color w:val="000000" w:themeColor="text1"/>
                <w:sz w:val="16"/>
                <w:szCs w:val="16"/>
                <w:lang w:eastAsia="en-GB"/>
              </w:rPr>
              <w:t>latitude</w:t>
            </w:r>
          </w:p>
        </w:tc>
        <w:tc>
          <w:tcPr>
            <w:tcW w:w="0" w:type="auto"/>
            <w:noWrap/>
            <w:vAlign w:val="center"/>
            <w:hideMark/>
          </w:tcPr>
          <w:p w14:paraId="0F1417D7" w14:textId="77777777" w:rsidR="006528A0" w:rsidRPr="00D829AC" w:rsidRDefault="006528A0" w:rsidP="005B69E0">
            <w:pPr>
              <w:ind w:firstLine="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6"/>
                <w:lang w:eastAsia="en-GB"/>
              </w:rPr>
            </w:pPr>
            <w:proofErr w:type="spellStart"/>
            <w:r w:rsidRPr="006528A0">
              <w:rPr>
                <w:rFonts w:eastAsia="Times New Roman" w:cs="Times New Roman"/>
                <w:color w:val="000000" w:themeColor="text1"/>
                <w:sz w:val="16"/>
                <w:szCs w:val="16"/>
                <w:lang w:eastAsia="en-GB"/>
              </w:rPr>
              <w:t>bed_bath</w:t>
            </w:r>
            <w:proofErr w:type="spellEnd"/>
          </w:p>
        </w:tc>
        <w:tc>
          <w:tcPr>
            <w:tcW w:w="0" w:type="auto"/>
            <w:noWrap/>
            <w:vAlign w:val="center"/>
            <w:hideMark/>
          </w:tcPr>
          <w:p w14:paraId="10E35BCA" w14:textId="77777777" w:rsidR="006528A0" w:rsidRPr="00D829AC" w:rsidRDefault="006528A0" w:rsidP="005B69E0">
            <w:pPr>
              <w:ind w:firstLine="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6"/>
                <w:lang w:eastAsia="en-GB"/>
              </w:rPr>
            </w:pPr>
            <w:proofErr w:type="spellStart"/>
            <w:r w:rsidRPr="00D829AC">
              <w:rPr>
                <w:rFonts w:eastAsia="Times New Roman" w:cs="Times New Roman"/>
                <w:color w:val="000000" w:themeColor="text1"/>
                <w:sz w:val="16"/>
                <w:szCs w:val="16"/>
                <w:lang w:eastAsia="en-GB"/>
              </w:rPr>
              <w:t>surface_area</w:t>
            </w:r>
            <w:proofErr w:type="spellEnd"/>
            <w:r>
              <w:rPr>
                <w:rFonts w:eastAsia="Times New Roman" w:cs="Times New Roman"/>
                <w:color w:val="000000" w:themeColor="text1"/>
                <w:sz w:val="16"/>
                <w:szCs w:val="16"/>
                <w:lang w:eastAsia="en-GB"/>
              </w:rPr>
              <w:t xml:space="preserve"> (m^2)</w:t>
            </w:r>
          </w:p>
        </w:tc>
        <w:tc>
          <w:tcPr>
            <w:tcW w:w="0" w:type="auto"/>
            <w:noWrap/>
            <w:vAlign w:val="center"/>
            <w:hideMark/>
          </w:tcPr>
          <w:p w14:paraId="7D450F33" w14:textId="77777777" w:rsidR="006528A0" w:rsidRPr="00D829AC" w:rsidRDefault="006528A0" w:rsidP="005B69E0">
            <w:pPr>
              <w:ind w:firstLine="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 w:val="16"/>
                <w:szCs w:val="16"/>
                <w:lang w:eastAsia="en-GB"/>
              </w:rPr>
            </w:pPr>
            <w:r w:rsidRPr="00D829AC">
              <w:rPr>
                <w:rFonts w:eastAsia="Times New Roman" w:cs="Times New Roman"/>
                <w:color w:val="000000" w:themeColor="text1"/>
                <w:sz w:val="16"/>
                <w:szCs w:val="16"/>
                <w:lang w:eastAsia="en-GB"/>
              </w:rPr>
              <w:t>Price</w:t>
            </w:r>
            <w:r>
              <w:rPr>
                <w:rFonts w:eastAsia="Times New Roman" w:cs="Times New Roman"/>
                <w:color w:val="000000" w:themeColor="text1"/>
                <w:sz w:val="16"/>
                <w:szCs w:val="16"/>
                <w:lang w:eastAsia="en-GB"/>
              </w:rPr>
              <w:t xml:space="preserve"> (€)</w:t>
            </w:r>
          </w:p>
        </w:tc>
        <w:tc>
          <w:tcPr>
            <w:tcW w:w="0" w:type="auto"/>
            <w:noWrap/>
            <w:vAlign w:val="center"/>
            <w:hideMark/>
          </w:tcPr>
          <w:p w14:paraId="5D6507EB" w14:textId="77777777" w:rsidR="006528A0" w:rsidRPr="00D829AC" w:rsidRDefault="006528A0" w:rsidP="005B69E0">
            <w:pPr>
              <w:ind w:firstLine="0"/>
              <w:jc w:val="both"/>
              <w:cnfStyle w:val="100000000000" w:firstRow="1" w:lastRow="0" w:firstColumn="0" w:lastColumn="0" w:oddVBand="0" w:evenVBand="0" w:oddHBand="0" w:evenHBand="0" w:firstRowFirstColumn="0" w:firstRowLastColumn="0" w:lastRowFirstColumn="0" w:lastRowLastColumn="0"/>
              <w:rPr>
                <w:rFonts w:eastAsia="Times New Roman" w:cs="Times New Roman"/>
                <w:color w:val="C00000"/>
                <w:sz w:val="16"/>
                <w:szCs w:val="16"/>
                <w:lang w:eastAsia="en-GB"/>
              </w:rPr>
            </w:pPr>
            <w:proofErr w:type="spellStart"/>
            <w:r w:rsidRPr="00D829AC">
              <w:rPr>
                <w:rFonts w:eastAsia="Times New Roman" w:cs="Times New Roman"/>
                <w:color w:val="C00000"/>
                <w:sz w:val="16"/>
                <w:szCs w:val="16"/>
                <w:lang w:eastAsia="en-GB"/>
              </w:rPr>
              <w:t>model_predicted_price</w:t>
            </w:r>
            <w:proofErr w:type="spellEnd"/>
            <w:r w:rsidRPr="006528A0">
              <w:rPr>
                <w:rFonts w:eastAsia="Times New Roman" w:cs="Times New Roman"/>
                <w:color w:val="C00000"/>
                <w:sz w:val="16"/>
                <w:szCs w:val="16"/>
                <w:lang w:eastAsia="en-GB"/>
              </w:rPr>
              <w:t xml:space="preserve"> (€)</w:t>
            </w:r>
          </w:p>
        </w:tc>
      </w:tr>
      <w:tr w:rsidR="006528A0" w:rsidRPr="006528A0" w14:paraId="355C870B" w14:textId="77777777" w:rsidTr="006528A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434F6C5" w14:textId="77777777" w:rsidR="006528A0" w:rsidRPr="00D829AC" w:rsidRDefault="006528A0" w:rsidP="005B69E0">
            <w:pPr>
              <w:ind w:firstLine="0"/>
              <w:jc w:val="both"/>
              <w:rPr>
                <w:rFonts w:eastAsia="Times New Roman" w:cs="Times New Roman"/>
                <w:b w:val="0"/>
                <w:bCs w:val="0"/>
                <w:color w:val="000000"/>
                <w:sz w:val="16"/>
                <w:szCs w:val="16"/>
                <w:lang w:eastAsia="en-GB"/>
              </w:rPr>
            </w:pPr>
            <w:r w:rsidRPr="00D829AC">
              <w:rPr>
                <w:rFonts w:eastAsia="Times New Roman" w:cs="Times New Roman"/>
                <w:b w:val="0"/>
                <w:bCs w:val="0"/>
                <w:color w:val="000000"/>
                <w:sz w:val="16"/>
                <w:szCs w:val="16"/>
                <w:lang w:eastAsia="en-GB"/>
              </w:rPr>
              <w:t>-6.649044</w:t>
            </w:r>
          </w:p>
        </w:tc>
        <w:tc>
          <w:tcPr>
            <w:tcW w:w="0" w:type="auto"/>
            <w:noWrap/>
            <w:vAlign w:val="center"/>
            <w:hideMark/>
          </w:tcPr>
          <w:p w14:paraId="3EEBAF78"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52.382268</w:t>
            </w:r>
          </w:p>
        </w:tc>
        <w:tc>
          <w:tcPr>
            <w:tcW w:w="0" w:type="auto"/>
            <w:noWrap/>
            <w:vAlign w:val="center"/>
            <w:hideMark/>
          </w:tcPr>
          <w:p w14:paraId="72B76881"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6528A0">
              <w:rPr>
                <w:rFonts w:eastAsia="Times New Roman" w:cs="Times New Roman"/>
                <w:color w:val="000000"/>
                <w:sz w:val="16"/>
                <w:szCs w:val="16"/>
                <w:lang w:eastAsia="en-GB"/>
              </w:rPr>
              <w:t>4</w:t>
            </w:r>
          </w:p>
        </w:tc>
        <w:tc>
          <w:tcPr>
            <w:tcW w:w="0" w:type="auto"/>
            <w:noWrap/>
            <w:vAlign w:val="center"/>
            <w:hideMark/>
          </w:tcPr>
          <w:p w14:paraId="01311BDF"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48</w:t>
            </w:r>
          </w:p>
        </w:tc>
        <w:tc>
          <w:tcPr>
            <w:tcW w:w="0" w:type="auto"/>
            <w:noWrap/>
            <w:vAlign w:val="center"/>
            <w:hideMark/>
          </w:tcPr>
          <w:p w14:paraId="5406E8FE"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eastAsia="en-GB"/>
              </w:rPr>
            </w:pPr>
            <w:r w:rsidRPr="00D829AC">
              <w:rPr>
                <w:rFonts w:eastAsia="Times New Roman" w:cs="Times New Roman"/>
                <w:b/>
                <w:bCs/>
                <w:color w:val="000000"/>
                <w:sz w:val="16"/>
                <w:szCs w:val="16"/>
                <w:lang w:eastAsia="en-GB"/>
              </w:rPr>
              <w:t>149,000.00</w:t>
            </w:r>
          </w:p>
        </w:tc>
        <w:tc>
          <w:tcPr>
            <w:tcW w:w="0" w:type="auto"/>
            <w:noWrap/>
            <w:vAlign w:val="center"/>
            <w:hideMark/>
          </w:tcPr>
          <w:p w14:paraId="28252DD8"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16"/>
                <w:szCs w:val="16"/>
                <w:lang w:eastAsia="en-GB"/>
              </w:rPr>
            </w:pPr>
            <w:r w:rsidRPr="00D829AC">
              <w:rPr>
                <w:rFonts w:eastAsia="Times New Roman" w:cs="Times New Roman"/>
                <w:b/>
                <w:bCs/>
                <w:color w:val="C00000"/>
                <w:sz w:val="16"/>
                <w:szCs w:val="16"/>
                <w:lang w:eastAsia="en-GB"/>
              </w:rPr>
              <w:t>298,463.35</w:t>
            </w:r>
          </w:p>
        </w:tc>
      </w:tr>
      <w:tr w:rsidR="006528A0" w:rsidRPr="00D829AC" w14:paraId="6E7BEF6B" w14:textId="77777777" w:rsidTr="006528A0">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9B58717" w14:textId="77777777" w:rsidR="006528A0" w:rsidRPr="00D829AC" w:rsidRDefault="006528A0" w:rsidP="005B69E0">
            <w:pPr>
              <w:ind w:firstLine="0"/>
              <w:jc w:val="both"/>
              <w:rPr>
                <w:rFonts w:eastAsia="Times New Roman" w:cs="Times New Roman"/>
                <w:b w:val="0"/>
                <w:bCs w:val="0"/>
                <w:color w:val="000000"/>
                <w:sz w:val="16"/>
                <w:szCs w:val="16"/>
                <w:lang w:eastAsia="en-GB"/>
              </w:rPr>
            </w:pPr>
            <w:r w:rsidRPr="00D829AC">
              <w:rPr>
                <w:rFonts w:eastAsia="Times New Roman" w:cs="Times New Roman"/>
                <w:b w:val="0"/>
                <w:bCs w:val="0"/>
                <w:color w:val="000000"/>
                <w:sz w:val="16"/>
                <w:szCs w:val="16"/>
                <w:lang w:eastAsia="en-GB"/>
              </w:rPr>
              <w:t>-6.240034</w:t>
            </w:r>
          </w:p>
        </w:tc>
        <w:tc>
          <w:tcPr>
            <w:tcW w:w="0" w:type="auto"/>
            <w:noWrap/>
            <w:vAlign w:val="center"/>
            <w:hideMark/>
          </w:tcPr>
          <w:p w14:paraId="040C4BE2"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52.711148</w:t>
            </w:r>
          </w:p>
        </w:tc>
        <w:tc>
          <w:tcPr>
            <w:tcW w:w="0" w:type="auto"/>
            <w:noWrap/>
            <w:vAlign w:val="center"/>
            <w:hideMark/>
          </w:tcPr>
          <w:p w14:paraId="66C7DE5D"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6528A0">
              <w:rPr>
                <w:rFonts w:eastAsia="Times New Roman" w:cs="Times New Roman"/>
                <w:color w:val="000000"/>
                <w:sz w:val="16"/>
                <w:szCs w:val="16"/>
                <w:lang w:eastAsia="en-GB"/>
              </w:rPr>
              <w:t>9</w:t>
            </w:r>
          </w:p>
        </w:tc>
        <w:tc>
          <w:tcPr>
            <w:tcW w:w="0" w:type="auto"/>
            <w:noWrap/>
            <w:vAlign w:val="center"/>
            <w:hideMark/>
          </w:tcPr>
          <w:p w14:paraId="1CAA77A5"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236</w:t>
            </w:r>
          </w:p>
        </w:tc>
        <w:tc>
          <w:tcPr>
            <w:tcW w:w="0" w:type="auto"/>
            <w:noWrap/>
            <w:vAlign w:val="center"/>
            <w:hideMark/>
          </w:tcPr>
          <w:p w14:paraId="52BCB0F5"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eastAsia="en-GB"/>
              </w:rPr>
            </w:pPr>
            <w:r w:rsidRPr="00D829AC">
              <w:rPr>
                <w:rFonts w:eastAsia="Times New Roman" w:cs="Times New Roman"/>
                <w:b/>
                <w:bCs/>
                <w:color w:val="000000"/>
                <w:sz w:val="16"/>
                <w:szCs w:val="16"/>
                <w:lang w:eastAsia="en-GB"/>
              </w:rPr>
              <w:t>385,000.00</w:t>
            </w:r>
          </w:p>
        </w:tc>
        <w:tc>
          <w:tcPr>
            <w:tcW w:w="0" w:type="auto"/>
            <w:noWrap/>
            <w:vAlign w:val="center"/>
            <w:hideMark/>
          </w:tcPr>
          <w:p w14:paraId="2BDD93CD"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16"/>
                <w:szCs w:val="16"/>
                <w:lang w:eastAsia="en-GB"/>
              </w:rPr>
            </w:pPr>
            <w:r w:rsidRPr="00D829AC">
              <w:rPr>
                <w:rFonts w:eastAsia="Times New Roman" w:cs="Times New Roman"/>
                <w:b/>
                <w:bCs/>
                <w:color w:val="C00000"/>
                <w:sz w:val="16"/>
                <w:szCs w:val="16"/>
                <w:lang w:eastAsia="en-GB"/>
              </w:rPr>
              <w:t>341,317.58</w:t>
            </w:r>
          </w:p>
        </w:tc>
      </w:tr>
      <w:tr w:rsidR="006528A0" w:rsidRPr="006528A0" w14:paraId="00C2ACF0" w14:textId="77777777" w:rsidTr="006528A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39CD4CF" w14:textId="77777777" w:rsidR="006528A0" w:rsidRPr="00D829AC" w:rsidRDefault="006528A0" w:rsidP="005B69E0">
            <w:pPr>
              <w:ind w:firstLine="0"/>
              <w:jc w:val="both"/>
              <w:rPr>
                <w:rFonts w:eastAsia="Times New Roman" w:cs="Times New Roman"/>
                <w:b w:val="0"/>
                <w:bCs w:val="0"/>
                <w:color w:val="000000"/>
                <w:sz w:val="16"/>
                <w:szCs w:val="16"/>
                <w:lang w:eastAsia="en-GB"/>
              </w:rPr>
            </w:pPr>
            <w:r w:rsidRPr="00D829AC">
              <w:rPr>
                <w:rFonts w:eastAsia="Times New Roman" w:cs="Times New Roman"/>
                <w:b w:val="0"/>
                <w:bCs w:val="0"/>
                <w:color w:val="000000"/>
                <w:sz w:val="16"/>
                <w:szCs w:val="16"/>
                <w:lang w:eastAsia="en-GB"/>
              </w:rPr>
              <w:t>-6.946246</w:t>
            </w:r>
          </w:p>
        </w:tc>
        <w:tc>
          <w:tcPr>
            <w:tcW w:w="0" w:type="auto"/>
            <w:noWrap/>
            <w:vAlign w:val="center"/>
            <w:hideMark/>
          </w:tcPr>
          <w:p w14:paraId="529CC345"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52.331056</w:t>
            </w:r>
          </w:p>
        </w:tc>
        <w:tc>
          <w:tcPr>
            <w:tcW w:w="0" w:type="auto"/>
            <w:noWrap/>
            <w:vAlign w:val="center"/>
            <w:hideMark/>
          </w:tcPr>
          <w:p w14:paraId="62FBFF23"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6528A0">
              <w:rPr>
                <w:rFonts w:eastAsia="Times New Roman" w:cs="Times New Roman"/>
                <w:color w:val="000000"/>
                <w:sz w:val="16"/>
                <w:szCs w:val="16"/>
                <w:lang w:eastAsia="en-GB"/>
              </w:rPr>
              <w:t>6</w:t>
            </w:r>
          </w:p>
        </w:tc>
        <w:tc>
          <w:tcPr>
            <w:tcW w:w="0" w:type="auto"/>
            <w:noWrap/>
            <w:vAlign w:val="center"/>
            <w:hideMark/>
          </w:tcPr>
          <w:p w14:paraId="7877D015"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162.6</w:t>
            </w:r>
          </w:p>
        </w:tc>
        <w:tc>
          <w:tcPr>
            <w:tcW w:w="0" w:type="auto"/>
            <w:noWrap/>
            <w:vAlign w:val="center"/>
            <w:hideMark/>
          </w:tcPr>
          <w:p w14:paraId="2776A4D3"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eastAsia="en-GB"/>
              </w:rPr>
            </w:pPr>
            <w:r w:rsidRPr="00D829AC">
              <w:rPr>
                <w:rFonts w:eastAsia="Times New Roman" w:cs="Times New Roman"/>
                <w:b/>
                <w:bCs/>
                <w:color w:val="000000"/>
                <w:sz w:val="16"/>
                <w:szCs w:val="16"/>
                <w:lang w:eastAsia="en-GB"/>
              </w:rPr>
              <w:t>299,950.00</w:t>
            </w:r>
          </w:p>
        </w:tc>
        <w:tc>
          <w:tcPr>
            <w:tcW w:w="0" w:type="auto"/>
            <w:noWrap/>
            <w:vAlign w:val="center"/>
            <w:hideMark/>
          </w:tcPr>
          <w:p w14:paraId="0D9DFB69"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16"/>
                <w:szCs w:val="16"/>
                <w:lang w:eastAsia="en-GB"/>
              </w:rPr>
            </w:pPr>
            <w:r w:rsidRPr="00D829AC">
              <w:rPr>
                <w:rFonts w:eastAsia="Times New Roman" w:cs="Times New Roman"/>
                <w:b/>
                <w:bCs/>
                <w:color w:val="C00000"/>
                <w:sz w:val="16"/>
                <w:szCs w:val="16"/>
                <w:lang w:eastAsia="en-GB"/>
              </w:rPr>
              <w:t>323,294.91</w:t>
            </w:r>
          </w:p>
        </w:tc>
      </w:tr>
      <w:tr w:rsidR="006528A0" w:rsidRPr="00D829AC" w14:paraId="362CFD38" w14:textId="77777777" w:rsidTr="006528A0">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77112BB" w14:textId="77777777" w:rsidR="006528A0" w:rsidRPr="00D829AC" w:rsidRDefault="006528A0" w:rsidP="005B69E0">
            <w:pPr>
              <w:ind w:firstLine="0"/>
              <w:jc w:val="both"/>
              <w:rPr>
                <w:rFonts w:eastAsia="Times New Roman" w:cs="Times New Roman"/>
                <w:b w:val="0"/>
                <w:bCs w:val="0"/>
                <w:color w:val="000000"/>
                <w:sz w:val="16"/>
                <w:szCs w:val="16"/>
                <w:lang w:eastAsia="en-GB"/>
              </w:rPr>
            </w:pPr>
            <w:r w:rsidRPr="00D829AC">
              <w:rPr>
                <w:rFonts w:eastAsia="Times New Roman" w:cs="Times New Roman"/>
                <w:b w:val="0"/>
                <w:bCs w:val="0"/>
                <w:color w:val="000000"/>
                <w:sz w:val="16"/>
                <w:szCs w:val="16"/>
                <w:lang w:eastAsia="en-GB"/>
              </w:rPr>
              <w:t>-6.232659</w:t>
            </w:r>
          </w:p>
        </w:tc>
        <w:tc>
          <w:tcPr>
            <w:tcW w:w="0" w:type="auto"/>
            <w:noWrap/>
            <w:vAlign w:val="center"/>
            <w:hideMark/>
          </w:tcPr>
          <w:p w14:paraId="57E87BD5"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52.637059</w:t>
            </w:r>
          </w:p>
        </w:tc>
        <w:tc>
          <w:tcPr>
            <w:tcW w:w="0" w:type="auto"/>
            <w:noWrap/>
            <w:vAlign w:val="center"/>
            <w:hideMark/>
          </w:tcPr>
          <w:p w14:paraId="0CE36EE7"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6528A0">
              <w:rPr>
                <w:rFonts w:eastAsia="Times New Roman" w:cs="Times New Roman"/>
                <w:color w:val="000000"/>
                <w:sz w:val="16"/>
                <w:szCs w:val="16"/>
                <w:lang w:eastAsia="en-GB"/>
              </w:rPr>
              <w:t>6</w:t>
            </w:r>
          </w:p>
        </w:tc>
        <w:tc>
          <w:tcPr>
            <w:tcW w:w="0" w:type="auto"/>
            <w:noWrap/>
            <w:vAlign w:val="center"/>
            <w:hideMark/>
          </w:tcPr>
          <w:p w14:paraId="0C224334"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123</w:t>
            </w:r>
          </w:p>
        </w:tc>
        <w:tc>
          <w:tcPr>
            <w:tcW w:w="0" w:type="auto"/>
            <w:noWrap/>
            <w:vAlign w:val="center"/>
            <w:hideMark/>
          </w:tcPr>
          <w:p w14:paraId="1978C69C"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eastAsia="en-GB"/>
              </w:rPr>
            </w:pPr>
            <w:r w:rsidRPr="00D829AC">
              <w:rPr>
                <w:rFonts w:eastAsia="Times New Roman" w:cs="Times New Roman"/>
                <w:b/>
                <w:bCs/>
                <w:color w:val="000000"/>
                <w:sz w:val="16"/>
                <w:szCs w:val="16"/>
                <w:lang w:eastAsia="en-GB"/>
              </w:rPr>
              <w:t>155,000.00</w:t>
            </w:r>
          </w:p>
        </w:tc>
        <w:tc>
          <w:tcPr>
            <w:tcW w:w="0" w:type="auto"/>
            <w:noWrap/>
            <w:vAlign w:val="center"/>
            <w:hideMark/>
          </w:tcPr>
          <w:p w14:paraId="4968024C"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16"/>
                <w:szCs w:val="16"/>
                <w:lang w:eastAsia="en-GB"/>
              </w:rPr>
            </w:pPr>
            <w:r w:rsidRPr="00D829AC">
              <w:rPr>
                <w:rFonts w:eastAsia="Times New Roman" w:cs="Times New Roman"/>
                <w:b/>
                <w:bCs/>
                <w:color w:val="C00000"/>
                <w:sz w:val="16"/>
                <w:szCs w:val="16"/>
                <w:lang w:eastAsia="en-GB"/>
              </w:rPr>
              <w:t>316,748.97</w:t>
            </w:r>
          </w:p>
        </w:tc>
      </w:tr>
      <w:tr w:rsidR="006528A0" w:rsidRPr="006528A0" w14:paraId="7175A8A7" w14:textId="77777777" w:rsidTr="006528A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6FB1E7D" w14:textId="77777777" w:rsidR="006528A0" w:rsidRPr="00D829AC" w:rsidRDefault="006528A0" w:rsidP="005B69E0">
            <w:pPr>
              <w:ind w:firstLine="0"/>
              <w:jc w:val="both"/>
              <w:rPr>
                <w:rFonts w:eastAsia="Times New Roman" w:cs="Times New Roman"/>
                <w:b w:val="0"/>
                <w:bCs w:val="0"/>
                <w:color w:val="000000"/>
                <w:sz w:val="16"/>
                <w:szCs w:val="16"/>
                <w:lang w:eastAsia="en-GB"/>
              </w:rPr>
            </w:pPr>
            <w:r w:rsidRPr="00D829AC">
              <w:rPr>
                <w:rFonts w:eastAsia="Times New Roman" w:cs="Times New Roman"/>
                <w:b w:val="0"/>
                <w:bCs w:val="0"/>
                <w:color w:val="000000"/>
                <w:sz w:val="16"/>
                <w:szCs w:val="16"/>
                <w:lang w:eastAsia="en-GB"/>
              </w:rPr>
              <w:t>-6.493459</w:t>
            </w:r>
          </w:p>
        </w:tc>
        <w:tc>
          <w:tcPr>
            <w:tcW w:w="0" w:type="auto"/>
            <w:noWrap/>
            <w:vAlign w:val="center"/>
            <w:hideMark/>
          </w:tcPr>
          <w:p w14:paraId="1ACD96C0"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52.685101</w:t>
            </w:r>
          </w:p>
        </w:tc>
        <w:tc>
          <w:tcPr>
            <w:tcW w:w="0" w:type="auto"/>
            <w:noWrap/>
            <w:vAlign w:val="center"/>
            <w:hideMark/>
          </w:tcPr>
          <w:p w14:paraId="5C1D089C"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6528A0">
              <w:rPr>
                <w:rFonts w:eastAsia="Times New Roman" w:cs="Times New Roman"/>
                <w:color w:val="000000"/>
                <w:sz w:val="16"/>
                <w:szCs w:val="16"/>
                <w:lang w:eastAsia="en-GB"/>
              </w:rPr>
              <w:t>8</w:t>
            </w:r>
          </w:p>
        </w:tc>
        <w:tc>
          <w:tcPr>
            <w:tcW w:w="0" w:type="auto"/>
            <w:noWrap/>
            <w:vAlign w:val="center"/>
            <w:hideMark/>
          </w:tcPr>
          <w:p w14:paraId="60E01FBD"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232.2</w:t>
            </w:r>
          </w:p>
        </w:tc>
        <w:tc>
          <w:tcPr>
            <w:tcW w:w="0" w:type="auto"/>
            <w:noWrap/>
            <w:vAlign w:val="center"/>
            <w:hideMark/>
          </w:tcPr>
          <w:p w14:paraId="112E720D"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eastAsia="en-GB"/>
              </w:rPr>
            </w:pPr>
            <w:r w:rsidRPr="00D829AC">
              <w:rPr>
                <w:rFonts w:eastAsia="Times New Roman" w:cs="Times New Roman"/>
                <w:b/>
                <w:bCs/>
                <w:color w:val="000000"/>
                <w:sz w:val="16"/>
                <w:szCs w:val="16"/>
                <w:lang w:eastAsia="en-GB"/>
              </w:rPr>
              <w:t>425,000.00</w:t>
            </w:r>
          </w:p>
        </w:tc>
        <w:tc>
          <w:tcPr>
            <w:tcW w:w="0" w:type="auto"/>
            <w:noWrap/>
            <w:vAlign w:val="center"/>
            <w:hideMark/>
          </w:tcPr>
          <w:p w14:paraId="3DDA0EC6"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16"/>
                <w:szCs w:val="16"/>
                <w:lang w:eastAsia="en-GB"/>
              </w:rPr>
            </w:pPr>
            <w:r w:rsidRPr="00D829AC">
              <w:rPr>
                <w:rFonts w:eastAsia="Times New Roman" w:cs="Times New Roman"/>
                <w:b/>
                <w:bCs/>
                <w:color w:val="C00000"/>
                <w:sz w:val="16"/>
                <w:szCs w:val="16"/>
                <w:lang w:eastAsia="en-GB"/>
              </w:rPr>
              <w:t>340,678.17</w:t>
            </w:r>
          </w:p>
        </w:tc>
      </w:tr>
      <w:tr w:rsidR="006528A0" w:rsidRPr="00D829AC" w14:paraId="627C7427" w14:textId="77777777" w:rsidTr="006528A0">
        <w:trPr>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9D40FFE" w14:textId="77777777" w:rsidR="006528A0" w:rsidRPr="00D829AC" w:rsidRDefault="006528A0" w:rsidP="005B69E0">
            <w:pPr>
              <w:ind w:firstLine="0"/>
              <w:jc w:val="both"/>
              <w:rPr>
                <w:rFonts w:eastAsia="Times New Roman" w:cs="Times New Roman"/>
                <w:b w:val="0"/>
                <w:bCs w:val="0"/>
                <w:color w:val="000000"/>
                <w:sz w:val="16"/>
                <w:szCs w:val="16"/>
                <w:lang w:eastAsia="en-GB"/>
              </w:rPr>
            </w:pPr>
            <w:r w:rsidRPr="00D829AC">
              <w:rPr>
                <w:rFonts w:eastAsia="Times New Roman" w:cs="Times New Roman"/>
                <w:b w:val="0"/>
                <w:bCs w:val="0"/>
                <w:color w:val="000000"/>
                <w:sz w:val="16"/>
                <w:szCs w:val="16"/>
                <w:lang w:eastAsia="en-GB"/>
              </w:rPr>
              <w:t>-6.2349776</w:t>
            </w:r>
          </w:p>
        </w:tc>
        <w:tc>
          <w:tcPr>
            <w:tcW w:w="0" w:type="auto"/>
            <w:noWrap/>
            <w:vAlign w:val="center"/>
            <w:hideMark/>
          </w:tcPr>
          <w:p w14:paraId="677670E4"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52.6467662</w:t>
            </w:r>
          </w:p>
        </w:tc>
        <w:tc>
          <w:tcPr>
            <w:tcW w:w="0" w:type="auto"/>
            <w:noWrap/>
            <w:vAlign w:val="center"/>
            <w:hideMark/>
          </w:tcPr>
          <w:p w14:paraId="45D5D111"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6528A0">
              <w:rPr>
                <w:rFonts w:eastAsia="Times New Roman" w:cs="Times New Roman"/>
                <w:color w:val="000000"/>
                <w:sz w:val="16"/>
                <w:szCs w:val="16"/>
                <w:lang w:eastAsia="en-GB"/>
              </w:rPr>
              <w:t>7</w:t>
            </w:r>
          </w:p>
        </w:tc>
        <w:tc>
          <w:tcPr>
            <w:tcW w:w="0" w:type="auto"/>
            <w:noWrap/>
            <w:vAlign w:val="center"/>
            <w:hideMark/>
          </w:tcPr>
          <w:p w14:paraId="36C244C8"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200</w:t>
            </w:r>
          </w:p>
        </w:tc>
        <w:tc>
          <w:tcPr>
            <w:tcW w:w="0" w:type="auto"/>
            <w:noWrap/>
            <w:vAlign w:val="center"/>
            <w:hideMark/>
          </w:tcPr>
          <w:p w14:paraId="55D56AB2"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16"/>
                <w:szCs w:val="16"/>
                <w:lang w:eastAsia="en-GB"/>
              </w:rPr>
            </w:pPr>
            <w:r w:rsidRPr="00D829AC">
              <w:rPr>
                <w:rFonts w:eastAsia="Times New Roman" w:cs="Times New Roman"/>
                <w:b/>
                <w:bCs/>
                <w:color w:val="000000"/>
                <w:sz w:val="16"/>
                <w:szCs w:val="16"/>
                <w:lang w:eastAsia="en-GB"/>
              </w:rPr>
              <w:t>399,000.00</w:t>
            </w:r>
          </w:p>
        </w:tc>
        <w:tc>
          <w:tcPr>
            <w:tcW w:w="0" w:type="auto"/>
            <w:noWrap/>
            <w:vAlign w:val="center"/>
            <w:hideMark/>
          </w:tcPr>
          <w:p w14:paraId="776B17C9" w14:textId="77777777" w:rsidR="006528A0" w:rsidRPr="00D829AC" w:rsidRDefault="006528A0" w:rsidP="005B69E0">
            <w:pPr>
              <w:ind w:firstLine="0"/>
              <w:jc w:val="both"/>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C00000"/>
                <w:sz w:val="16"/>
                <w:szCs w:val="16"/>
                <w:lang w:eastAsia="en-GB"/>
              </w:rPr>
            </w:pPr>
            <w:r w:rsidRPr="00D829AC">
              <w:rPr>
                <w:rFonts w:eastAsia="Times New Roman" w:cs="Times New Roman"/>
                <w:b/>
                <w:bCs/>
                <w:color w:val="C00000"/>
                <w:sz w:val="16"/>
                <w:szCs w:val="16"/>
                <w:lang w:eastAsia="en-GB"/>
              </w:rPr>
              <w:t>334,606.54</w:t>
            </w:r>
          </w:p>
        </w:tc>
      </w:tr>
      <w:tr w:rsidR="006528A0" w:rsidRPr="006528A0" w14:paraId="4EDDE4D2" w14:textId="77777777" w:rsidTr="006528A0">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B80D901" w14:textId="77777777" w:rsidR="006528A0" w:rsidRPr="00D829AC" w:rsidRDefault="006528A0" w:rsidP="005B69E0">
            <w:pPr>
              <w:ind w:firstLine="0"/>
              <w:jc w:val="both"/>
              <w:rPr>
                <w:rFonts w:eastAsia="Times New Roman" w:cs="Times New Roman"/>
                <w:b w:val="0"/>
                <w:bCs w:val="0"/>
                <w:color w:val="000000"/>
                <w:sz w:val="16"/>
                <w:szCs w:val="16"/>
                <w:lang w:eastAsia="en-GB"/>
              </w:rPr>
            </w:pPr>
            <w:r w:rsidRPr="00D829AC">
              <w:rPr>
                <w:rFonts w:eastAsia="Times New Roman" w:cs="Times New Roman"/>
                <w:b w:val="0"/>
                <w:bCs w:val="0"/>
                <w:color w:val="000000"/>
                <w:sz w:val="16"/>
                <w:szCs w:val="16"/>
                <w:lang w:eastAsia="en-GB"/>
              </w:rPr>
              <w:t>-6.84286</w:t>
            </w:r>
          </w:p>
        </w:tc>
        <w:tc>
          <w:tcPr>
            <w:tcW w:w="0" w:type="auto"/>
            <w:noWrap/>
            <w:vAlign w:val="center"/>
            <w:hideMark/>
          </w:tcPr>
          <w:p w14:paraId="7911D739"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52.284226</w:t>
            </w:r>
          </w:p>
        </w:tc>
        <w:tc>
          <w:tcPr>
            <w:tcW w:w="0" w:type="auto"/>
            <w:noWrap/>
            <w:vAlign w:val="center"/>
            <w:hideMark/>
          </w:tcPr>
          <w:p w14:paraId="3C7A9A12"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6528A0">
              <w:rPr>
                <w:rFonts w:eastAsia="Times New Roman" w:cs="Times New Roman"/>
                <w:color w:val="000000"/>
                <w:sz w:val="16"/>
                <w:szCs w:val="16"/>
                <w:lang w:eastAsia="en-GB"/>
              </w:rPr>
              <w:t>6</w:t>
            </w:r>
          </w:p>
        </w:tc>
        <w:tc>
          <w:tcPr>
            <w:tcW w:w="0" w:type="auto"/>
            <w:noWrap/>
            <w:vAlign w:val="center"/>
            <w:hideMark/>
          </w:tcPr>
          <w:p w14:paraId="467581D3"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eastAsia="en-GB"/>
              </w:rPr>
            </w:pPr>
            <w:r w:rsidRPr="00D829AC">
              <w:rPr>
                <w:rFonts w:eastAsia="Times New Roman" w:cs="Times New Roman"/>
                <w:color w:val="000000"/>
                <w:sz w:val="16"/>
                <w:szCs w:val="16"/>
                <w:lang w:eastAsia="en-GB"/>
              </w:rPr>
              <w:t>115</w:t>
            </w:r>
          </w:p>
        </w:tc>
        <w:tc>
          <w:tcPr>
            <w:tcW w:w="0" w:type="auto"/>
            <w:noWrap/>
            <w:vAlign w:val="center"/>
            <w:hideMark/>
          </w:tcPr>
          <w:p w14:paraId="25025AF7"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16"/>
                <w:szCs w:val="16"/>
                <w:lang w:eastAsia="en-GB"/>
              </w:rPr>
            </w:pPr>
            <w:r w:rsidRPr="00D829AC">
              <w:rPr>
                <w:rFonts w:eastAsia="Times New Roman" w:cs="Times New Roman"/>
                <w:b/>
                <w:bCs/>
                <w:color w:val="000000"/>
                <w:sz w:val="16"/>
                <w:szCs w:val="16"/>
                <w:lang w:eastAsia="en-GB"/>
              </w:rPr>
              <w:t>137,500.00</w:t>
            </w:r>
          </w:p>
        </w:tc>
        <w:tc>
          <w:tcPr>
            <w:tcW w:w="0" w:type="auto"/>
            <w:noWrap/>
            <w:vAlign w:val="center"/>
            <w:hideMark/>
          </w:tcPr>
          <w:p w14:paraId="66686B01" w14:textId="77777777" w:rsidR="006528A0" w:rsidRPr="00D829AC" w:rsidRDefault="006528A0" w:rsidP="005B69E0">
            <w:pPr>
              <w:ind w:firstLine="0"/>
              <w:jc w:val="both"/>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C00000"/>
                <w:sz w:val="16"/>
                <w:szCs w:val="16"/>
                <w:lang w:eastAsia="en-GB"/>
              </w:rPr>
            </w:pPr>
            <w:r w:rsidRPr="00D829AC">
              <w:rPr>
                <w:rFonts w:eastAsia="Times New Roman" w:cs="Times New Roman"/>
                <w:b/>
                <w:bCs/>
                <w:color w:val="C00000"/>
                <w:sz w:val="16"/>
                <w:szCs w:val="16"/>
                <w:lang w:eastAsia="en-GB"/>
              </w:rPr>
              <w:t>311,716.08</w:t>
            </w:r>
          </w:p>
        </w:tc>
      </w:tr>
    </w:tbl>
    <w:p w14:paraId="31A035DD" w14:textId="526BE9B3" w:rsidR="007136CE" w:rsidRPr="00D25245" w:rsidRDefault="00D25245" w:rsidP="00D25245">
      <w:pPr>
        <w:jc w:val="center"/>
        <w:rPr>
          <w:b/>
          <w:bCs/>
          <w:sz w:val="21"/>
          <w:szCs w:val="21"/>
        </w:rPr>
        <w:pPrChange w:id="185" w:author="J O'Connor" w:date="2021-01-17T16:30:00Z">
          <w:pPr>
            <w:jc w:val="both"/>
          </w:pPr>
        </w:pPrChange>
      </w:pPr>
      <w:r w:rsidRPr="00D25245">
        <w:rPr>
          <w:b/>
          <w:bCs/>
          <w:sz w:val="21"/>
          <w:szCs w:val="21"/>
        </w:rPr>
        <w:t>Table 4</w:t>
      </w:r>
      <w:ins w:id="186" w:author="J O'Connor" w:date="2021-01-17T14:34:00Z">
        <w:r w:rsidRPr="00D25245">
          <w:rPr>
            <w:b/>
            <w:bCs/>
            <w:sz w:val="21"/>
            <w:szCs w:val="21"/>
          </w:rPr>
          <w:t xml:space="preserve">: </w:t>
        </w:r>
      </w:ins>
      <w:ins w:id="187" w:author="J O'Connor" w:date="2021-01-17T14:35:00Z">
        <w:r w:rsidRPr="00D25245">
          <w:rPr>
            <w:b/>
            <w:bCs/>
            <w:sz w:val="21"/>
            <w:szCs w:val="21"/>
          </w:rPr>
          <w:t>Performance of the model – predicted price versus actual price</w:t>
        </w:r>
      </w:ins>
    </w:p>
    <w:p w14:paraId="6A3F3680" w14:textId="5883A1E8" w:rsidR="006528A0" w:rsidRDefault="002470D9" w:rsidP="005B69E0">
      <w:pPr>
        <w:jc w:val="both"/>
      </w:pPr>
      <w:r>
        <w:t>Ev</w:t>
      </w:r>
      <w:r w:rsidR="00817CBA">
        <w:t xml:space="preserve">idently, the model did not perform well. However, as the model was working from a limited input dataset (m=6), this result is to be expected. </w:t>
      </w:r>
      <w:r w:rsidR="006528A0" w:rsidRPr="006528A0">
        <w:t>Using the squared error</w:t>
      </w:r>
      <w:r w:rsidR="006528A0">
        <w:t xml:space="preserve"> of the distance between the predicted and actual price</w:t>
      </w:r>
      <w:r w:rsidR="006528A0" w:rsidRPr="006528A0">
        <w:t>, the accuracy of each prediction</w:t>
      </w:r>
      <w:r w:rsidR="006528A0">
        <w:t xml:space="preserve"> was calculated.</w:t>
      </w:r>
      <w:del w:id="188" w:author="Leo Creedon" w:date="2021-01-11T16:31:00Z">
        <w:r w:rsidR="006528A0" w:rsidRPr="006528A0" w:rsidDel="006D538E">
          <w:delText>.</w:delText>
        </w:r>
      </w:del>
      <w:r w:rsidR="006528A0" w:rsidRPr="006528A0">
        <w:t xml:space="preserve"> </w:t>
      </w:r>
      <w:r w:rsidR="00BC77D5">
        <w:t>Below is a plot of the entire dataset of 569 values, plotted with a regression trendline.</w:t>
      </w:r>
      <w:ins w:id="189" w:author="J O'Connor" w:date="2021-01-17T14:35:00Z">
        <w:r w:rsidR="00A90F07">
          <w:t xml:space="preserve"> As it is not possible to graph</w:t>
        </w:r>
      </w:ins>
      <w:ins w:id="190" w:author="J O'Connor" w:date="2021-01-17T14:36:00Z">
        <w:r w:rsidR="00A90F07">
          <w:t xml:space="preserve">ically represent </w:t>
        </w:r>
      </w:ins>
      <w:ins w:id="191" w:author="J O'Connor" w:date="2021-01-17T14:35:00Z">
        <w:r w:rsidR="00A90F07">
          <w:t>t</w:t>
        </w:r>
      </w:ins>
      <w:ins w:id="192" w:author="J O'Connor" w:date="2021-01-17T14:36:00Z">
        <w:r w:rsidR="00A90F07">
          <w:t>h</w:t>
        </w:r>
      </w:ins>
      <w:r w:rsidR="005B0505">
        <w:t>is</w:t>
      </w:r>
      <w:ins w:id="193" w:author="J O'Connor" w:date="2021-01-17T14:36:00Z">
        <w:r w:rsidR="00A90F07">
          <w:t xml:space="preserve"> model in Euclidian space due to the number of input features,</w:t>
        </w:r>
      </w:ins>
      <w:ins w:id="194" w:author="J O'Connor" w:date="2021-01-17T14:34:00Z">
        <w:r w:rsidR="00A90F07">
          <w:t xml:space="preserve"> </w:t>
        </w:r>
      </w:ins>
      <w:ins w:id="195" w:author="J O'Connor" w:date="2021-01-17T14:37:00Z">
        <w:r w:rsidR="00A90F07">
          <w:t>t</w:t>
        </w:r>
      </w:ins>
      <w:ins w:id="196" w:author="J O'Connor" w:date="2021-01-17T14:34:00Z">
        <w:r w:rsidR="00A90F07">
          <w:t xml:space="preserve">he </w:t>
        </w:r>
      </w:ins>
      <w:ins w:id="197" w:author="J O'Connor" w:date="2021-01-17T14:37:00Z">
        <w:r w:rsidR="00A90F07">
          <w:t xml:space="preserve">figure </w:t>
        </w:r>
      </w:ins>
      <w:del w:id="198" w:author="J O'Connor" w:date="2021-01-17T14:37:00Z">
        <w:r w:rsidR="00BC77D5" w:rsidDel="00A90F07">
          <w:delText xml:space="preserve"> </w:delText>
        </w:r>
      </w:del>
      <w:ins w:id="199" w:author="J O'Connor" w:date="2021-01-17T14:37:00Z">
        <w:r w:rsidR="00A90F07">
          <w:t xml:space="preserve">below was used. It predicts the performance of the model versus the actual response variable from our </w:t>
        </w:r>
      </w:ins>
      <w:ins w:id="200" w:author="J O'Connor" w:date="2021-01-17T14:39:00Z">
        <w:r w:rsidR="00A90F07">
          <w:t xml:space="preserve">input data for each point. </w:t>
        </w:r>
      </w:ins>
    </w:p>
    <w:p w14:paraId="161AB6D3" w14:textId="1F7CD075" w:rsidR="00325F50" w:rsidRDefault="00325F50" w:rsidP="005B69E0">
      <w:pPr>
        <w:jc w:val="both"/>
        <w:rPr>
          <w:ins w:id="201" w:author="J O'Connor" w:date="2021-01-17T14:34:00Z"/>
        </w:rPr>
      </w:pPr>
      <w:commentRangeStart w:id="202"/>
      <w:r w:rsidRPr="00BC77D5">
        <w:rPr>
          <w:noProof/>
          <w:shd w:val="clear" w:color="auto" w:fill="455ED5" w:themeFill="text2" w:themeFillTint="99"/>
        </w:rPr>
        <w:drawing>
          <wp:inline distT="0" distB="0" distL="0" distR="0" wp14:anchorId="2712E9D4" wp14:editId="02C34A54">
            <wp:extent cx="5727700" cy="4040505"/>
            <wp:effectExtent l="0" t="0" r="12700" b="10795"/>
            <wp:docPr id="3" name="Chart 3">
              <a:extLst xmlns:a="http://schemas.openxmlformats.org/drawingml/2006/main">
                <a:ext uri="{FF2B5EF4-FFF2-40B4-BE49-F238E27FC236}">
                  <a16:creationId xmlns:a16="http://schemas.microsoft.com/office/drawing/2014/main" id="{2CCB3893-F867-BF49-95EE-BA25F5C8C7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202"/>
      <w:r w:rsidR="006D538E">
        <w:rPr>
          <w:rStyle w:val="CommentReference"/>
        </w:rPr>
        <w:commentReference w:id="202"/>
      </w:r>
    </w:p>
    <w:p w14:paraId="1255E875" w14:textId="6424C161" w:rsidR="00A90F07" w:rsidRPr="00D25245" w:rsidRDefault="005B0505" w:rsidP="00A90F07">
      <w:pPr>
        <w:jc w:val="center"/>
        <w:rPr>
          <w:b/>
          <w:bCs/>
        </w:rPr>
        <w:pPrChange w:id="203" w:author="J O'Connor" w:date="2021-01-17T14:36:00Z">
          <w:pPr>
            <w:jc w:val="both"/>
          </w:pPr>
        </w:pPrChange>
      </w:pPr>
      <w:r>
        <w:rPr>
          <w:b/>
          <w:bCs/>
        </w:rPr>
        <w:t>Figure 1</w:t>
      </w:r>
      <w:ins w:id="204" w:author="J O'Connor" w:date="2021-01-17T14:34:00Z">
        <w:r w:rsidR="00A90F07" w:rsidRPr="00D25245">
          <w:rPr>
            <w:b/>
            <w:bCs/>
          </w:rPr>
          <w:t xml:space="preserve">: </w:t>
        </w:r>
      </w:ins>
      <w:ins w:id="205" w:author="J O'Connor" w:date="2021-01-17T14:35:00Z">
        <w:r w:rsidR="00A90F07" w:rsidRPr="00D25245">
          <w:rPr>
            <w:b/>
            <w:bCs/>
          </w:rPr>
          <w:t>Performance of the model – predicted price versus actual price</w:t>
        </w:r>
      </w:ins>
    </w:p>
    <w:p w14:paraId="19E48CD4" w14:textId="4E34BDD5" w:rsidR="00357A29" w:rsidRDefault="00A53D9C" w:rsidP="005B69E0">
      <w:pPr>
        <w:jc w:val="both"/>
      </w:pPr>
      <w:ins w:id="206" w:author="J O'Connor" w:date="2021-01-17T15:18:00Z">
        <w:r>
          <w:lastRenderedPageBreak/>
          <w:t xml:space="preserve">For a perfect prediction, </w:t>
        </w:r>
      </w:ins>
      <w:r w:rsidR="005B0505">
        <w:t>the</w:t>
      </w:r>
      <w:ins w:id="207" w:author="J O'Connor" w:date="2021-01-17T15:18:00Z">
        <w:r w:rsidR="00AF5C56">
          <w:t xml:space="preserve"> slope </w:t>
        </w:r>
      </w:ins>
      <w:r w:rsidR="005B0505">
        <w:t xml:space="preserve">of the regression line in Figure 1 </w:t>
      </w:r>
      <w:ins w:id="208" w:author="J O'Connor" w:date="2021-01-17T15:18:00Z">
        <w:r w:rsidR="00AF5C56">
          <w:t xml:space="preserve">would be 1 </w:t>
        </w:r>
      </w:ins>
      <w:ins w:id="209" w:author="J O'Connor" w:date="2021-01-17T15:19:00Z">
        <w:r w:rsidR="00AF5C56">
          <w:t xml:space="preserve">and </w:t>
        </w:r>
      </w:ins>
      <w:r w:rsidR="005B0505">
        <w:t>the</w:t>
      </w:r>
      <w:ins w:id="210" w:author="J O'Connor" w:date="2021-01-17T15:19:00Z">
        <w:r w:rsidR="00AF5C56">
          <w:t xml:space="preserve"> intercept would be zero</w:t>
        </w:r>
      </w:ins>
      <w:ins w:id="211" w:author="J O'Connor" w:date="2021-01-17T16:24:00Z">
        <w:r w:rsidR="00AF5C56">
          <w:t>; indicating th</w:t>
        </w:r>
        <w:r w:rsidR="00D706F0">
          <w:t xml:space="preserve">at our </w:t>
        </w:r>
      </w:ins>
      <w:ins w:id="212" w:author="J O'Connor" w:date="2021-01-17T16:28:00Z">
        <w:r w:rsidR="00D706F0">
          <w:t xml:space="preserve">data input x would </w:t>
        </w:r>
      </w:ins>
      <w:ins w:id="213" w:author="J O'Connor" w:date="2021-01-17T16:29:00Z">
        <w:r w:rsidR="00D706F0">
          <w:t>yield a perfect prediction y</w:t>
        </w:r>
      </w:ins>
      <w:del w:id="214" w:author="J O'Connor" w:date="2021-01-17T16:28:00Z">
        <w:r w:rsidR="00BC77D5" w:rsidDel="00D706F0">
          <w:delText xml:space="preserve">From these results an </w:delText>
        </w:r>
        <w:r w:rsidR="00817CBA" w:rsidDel="00D706F0">
          <w:delText xml:space="preserve">R </w:delText>
        </w:r>
        <w:r w:rsidR="00BC77D5" w:rsidDel="00D706F0">
          <w:delText>squared value of 0.6487 was recorded</w:delText>
        </w:r>
      </w:del>
      <w:r w:rsidR="00BC77D5">
        <w:t>.</w:t>
      </w:r>
      <w:ins w:id="215" w:author="J O'Connor" w:date="2021-01-17T16:29:00Z">
        <w:r w:rsidR="00D706F0">
          <w:t xml:space="preserve"> In other words: </w:t>
        </w:r>
      </w:ins>
      <m:oMath>
        <m:r>
          <w:ins w:id="216" w:author="J O'Connor" w:date="2021-01-17T16:29:00Z">
            <w:rPr>
              <w:rFonts w:ascii="Cambria Math" w:hAnsi="Cambria Math" w:cs="Times New Roman"/>
            </w:rPr>
            <m:t>y</m:t>
          </w:ins>
        </m:r>
        <m:r>
          <w:ins w:id="217" w:author="J O'Connor" w:date="2021-01-17T16:29:00Z">
            <w:rPr>
              <w:rFonts w:ascii="Cambria Math" w:hAnsi="Cambria Math" w:cs="Times New Roman"/>
            </w:rPr>
            <m:t>=</m:t>
          </w:ins>
        </m:r>
        <m:r>
          <w:ins w:id="218" w:author="J O'Connor" w:date="2021-01-17T16:29:00Z">
            <w:rPr>
              <w:rFonts w:ascii="Cambria Math" w:hAnsi="Cambria Math" w:cs="Times New Roman"/>
            </w:rPr>
            <m:t>x</m:t>
          </w:ins>
        </m:r>
      </m:oMath>
      <w:ins w:id="219" w:author="J O'Connor" w:date="2021-01-17T16:29:00Z">
        <w:r w:rsidR="00D706F0">
          <w:t xml:space="preserve">. </w:t>
        </w:r>
        <w:r w:rsidR="00D706F0">
          <w:t>While this is not a realistic target, it bounds our optimal solution.</w:t>
        </w:r>
      </w:ins>
      <w:r w:rsidR="00BC77D5">
        <w:t xml:space="preserve"> </w:t>
      </w:r>
      <w:r w:rsidR="00D706F0">
        <w:t xml:space="preserve">Examining the regression line for the </w:t>
      </w:r>
      <w:ins w:id="220" w:author="J O'Connor" w:date="2021-01-17T14:35:00Z">
        <w:r w:rsidR="00D706F0">
          <w:t>predicted price versus actual price</w:t>
        </w:r>
      </w:ins>
      <w:r w:rsidR="00D706F0" w:rsidDel="00A90F07">
        <w:t xml:space="preserve"> </w:t>
      </w:r>
      <w:r w:rsidR="00D706F0">
        <w:t xml:space="preserve">we can see that the slope is 0.0907 with an intercept of 298423. </w:t>
      </w:r>
      <w:commentRangeStart w:id="221"/>
      <w:del w:id="222" w:author="J O'Connor" w:date="2021-01-17T14:34:00Z">
        <w:r w:rsidR="00817CBA" w:rsidDel="00A90F07">
          <w:delText xml:space="preserve">The R squared value indicates how closely the data is fitted to the regression line. </w:delText>
        </w:r>
        <w:commentRangeEnd w:id="221"/>
        <w:r w:rsidR="006D538E" w:rsidDel="00A90F07">
          <w:rPr>
            <w:rStyle w:val="CommentReference"/>
          </w:rPr>
          <w:commentReference w:id="221"/>
        </w:r>
      </w:del>
      <w:del w:id="223" w:author="J O'Connor" w:date="2021-01-17T16:30:00Z">
        <w:r w:rsidR="00817CBA" w:rsidDel="00D706F0">
          <w:delText xml:space="preserve">In this model, a value of 1 would mean perfect prediction for each sample i.e. each input vector perfectly influenced our model to come up with the correct price. </w:delText>
        </w:r>
      </w:del>
      <w:del w:id="224" w:author="J O'Connor" w:date="2021-01-17T16:27:00Z">
        <w:r w:rsidR="00817CBA" w:rsidDel="00D706F0">
          <w:delText xml:space="preserve">While this is not a realistic target, it bounds our optimal solution. </w:delText>
        </w:r>
      </w:del>
      <w:del w:id="225" w:author="J O'Connor" w:date="2021-01-17T16:30:00Z">
        <w:r w:rsidR="00C607DA" w:rsidDel="00D706F0">
          <w:delText xml:space="preserve">This r squared value indicates that the majority of input data had a </w:delText>
        </w:r>
        <w:commentRangeStart w:id="226"/>
        <w:r w:rsidR="00C607DA" w:rsidDel="00D706F0">
          <w:delText xml:space="preserve">correlatory </w:delText>
        </w:r>
        <w:commentRangeEnd w:id="226"/>
        <w:r w:rsidR="006D538E" w:rsidDel="00D706F0">
          <w:rPr>
            <w:rStyle w:val="CommentReference"/>
          </w:rPr>
          <w:commentReference w:id="226"/>
        </w:r>
        <w:r w:rsidR="00C607DA" w:rsidDel="00D706F0">
          <w:delText xml:space="preserve">effect on the price of the house. </w:delText>
        </w:r>
      </w:del>
      <w:del w:id="227" w:author="J O'Connor" w:date="2021-01-17T15:19:00Z">
        <w:r w:rsidR="00C607DA" w:rsidDel="00AF5C56">
          <w:delText xml:space="preserve">The </w:delText>
        </w:r>
        <w:r w:rsidR="00BC77D5" w:rsidDel="00AF5C56">
          <w:delText>y intercept lies at €298,</w:delText>
        </w:r>
        <w:commentRangeStart w:id="228"/>
        <w:r w:rsidR="00BC77D5" w:rsidDel="00AF5C56">
          <w:delText>423</w:delText>
        </w:r>
        <w:commentRangeEnd w:id="228"/>
        <w:r w:rsidR="006D538E" w:rsidDel="00AF5C56">
          <w:rPr>
            <w:rStyle w:val="CommentReference"/>
          </w:rPr>
          <w:commentReference w:id="228"/>
        </w:r>
        <w:r w:rsidR="00BC77D5" w:rsidDel="00AF5C56">
          <w:delText xml:space="preserve">, highlighting an inaccuracy in the model. </w:delText>
        </w:r>
        <w:commentRangeStart w:id="229"/>
        <w:r w:rsidR="00BC77D5" w:rsidDel="00AF5C56">
          <w:delText xml:space="preserve">This is the price that the model would predict at a house price of €0.00. </w:delText>
        </w:r>
        <w:commentRangeEnd w:id="229"/>
        <w:r w:rsidR="006D538E" w:rsidDel="00AF5C56">
          <w:rPr>
            <w:rStyle w:val="CommentReference"/>
          </w:rPr>
          <w:commentReference w:id="229"/>
        </w:r>
      </w:del>
    </w:p>
    <w:p w14:paraId="2CE1F0A5" w14:textId="6F4FC92C" w:rsidR="00D706F0" w:rsidRDefault="00D706F0" w:rsidP="00D706F0">
      <w:pPr>
        <w:jc w:val="center"/>
        <w:rPr>
          <w:rFonts w:cs="Times New Roman"/>
        </w:rPr>
      </w:pPr>
      <m:oMath>
        <m:r>
          <w:ins w:id="230" w:author="J O'Connor" w:date="2021-01-17T16:31:00Z">
            <w:rPr>
              <w:rFonts w:ascii="Cambria Math" w:hAnsi="Cambria Math" w:cs="Times New Roman"/>
            </w:rPr>
            <m:t>y=</m:t>
          </w:ins>
        </m:r>
        <m:r>
          <w:rPr>
            <w:rFonts w:ascii="Cambria Math" w:hAnsi="Cambria Math" w:cs="Times New Roman"/>
          </w:rPr>
          <m:t>0.0907</m:t>
        </m:r>
        <m:r>
          <w:ins w:id="231" w:author="J O'Connor" w:date="2021-01-17T16:31:00Z">
            <w:rPr>
              <w:rFonts w:ascii="Cambria Math" w:hAnsi="Cambria Math" w:cs="Times New Roman"/>
            </w:rPr>
            <m:t>x</m:t>
          </w:ins>
        </m:r>
        <m:r>
          <w:rPr>
            <w:rFonts w:ascii="Cambria Math" w:hAnsi="Cambria Math" w:cs="Times New Roman"/>
          </w:rPr>
          <m:t>+ 298423</m:t>
        </m:r>
      </m:oMath>
      <w:r>
        <w:t xml:space="preserve"> </w:t>
      </w:r>
      <w:r>
        <w:tab/>
      </w:r>
      <w:r>
        <w:tab/>
      </w:r>
      <w:r w:rsidRPr="005B69E0">
        <w:rPr>
          <w:rFonts w:cs="Times New Roman"/>
        </w:rPr>
        <w:t>(</w:t>
      </w:r>
      <w:commentRangeStart w:id="232"/>
      <w:del w:id="233" w:author="J O'Connor" w:date="2021-01-17T14:29:00Z">
        <w:r w:rsidRPr="005B69E0" w:rsidDel="00286A7C">
          <w:rPr>
            <w:rFonts w:cs="Times New Roman"/>
          </w:rPr>
          <w:delText>2</w:delText>
        </w:r>
        <w:commentRangeEnd w:id="232"/>
        <w:r w:rsidDel="00286A7C">
          <w:rPr>
            <w:rStyle w:val="CommentReference"/>
          </w:rPr>
          <w:commentReference w:id="232"/>
        </w:r>
        <w:r w:rsidRPr="005B69E0" w:rsidDel="00286A7C">
          <w:rPr>
            <w:rFonts w:cs="Times New Roman"/>
          </w:rPr>
          <w:delText>)</w:delText>
        </w:r>
      </w:del>
      <w:r>
        <w:rPr>
          <w:rFonts w:cs="Times New Roman"/>
        </w:rPr>
        <w:t>6</w:t>
      </w:r>
      <w:r>
        <w:rPr>
          <w:rFonts w:cs="Times New Roman"/>
        </w:rPr>
        <w:t>)</w:t>
      </w:r>
    </w:p>
    <w:p w14:paraId="62E59F6F" w14:textId="24BD64D1" w:rsidR="00D706F0" w:rsidRPr="006528A0" w:rsidRDefault="00D25245" w:rsidP="00D25245">
      <w:pPr>
        <w:ind w:firstLine="0"/>
      </w:pPr>
      <w:r>
        <w:t xml:space="preserve">The resulting predictions demonstrate low accuracy most likely as a result of the small sample size. </w:t>
      </w:r>
    </w:p>
    <w:p w14:paraId="19F05FE9" w14:textId="77777777" w:rsidR="0047492A" w:rsidRPr="0047492A" w:rsidRDefault="0047492A" w:rsidP="005B69E0">
      <w:pPr>
        <w:pStyle w:val="Heading1"/>
        <w:jc w:val="both"/>
        <w:rPr>
          <w:rFonts w:cs="Times New Roman"/>
        </w:rPr>
      </w:pPr>
      <w:bookmarkStart w:id="234" w:name="OLE_LINK1"/>
      <w:r w:rsidRPr="0047492A">
        <w:rPr>
          <w:rFonts w:cs="Times New Roman"/>
        </w:rPr>
        <w:t>Future Research</w:t>
      </w:r>
    </w:p>
    <w:bookmarkEnd w:id="234"/>
    <w:p w14:paraId="359C31E8" w14:textId="77777777" w:rsidR="002470D9" w:rsidRDefault="007D44D5" w:rsidP="005B69E0">
      <w:pPr>
        <w:pStyle w:val="ListParagraph"/>
        <w:numPr>
          <w:ilvl w:val="0"/>
          <w:numId w:val="1"/>
        </w:numPr>
        <w:jc w:val="both"/>
      </w:pPr>
      <w:r>
        <w:t>Limited data</w:t>
      </w:r>
      <w:r w:rsidR="00CF52E4">
        <w:t xml:space="preserve"> used for demonstrative purposes</w:t>
      </w:r>
      <w:r w:rsidR="002470D9">
        <w:t xml:space="preserve"> – get more data </w:t>
      </w:r>
    </w:p>
    <w:p w14:paraId="443356F7" w14:textId="77777777" w:rsidR="00C607DA" w:rsidRDefault="00C607DA" w:rsidP="005B69E0">
      <w:pPr>
        <w:pStyle w:val="ListParagraph"/>
        <w:numPr>
          <w:ilvl w:val="0"/>
          <w:numId w:val="1"/>
        </w:numPr>
        <w:jc w:val="both"/>
      </w:pPr>
      <w:r>
        <w:t xml:space="preserve">Use more data to consider not only the physical properties of the house but also data about the surrounding area </w:t>
      </w:r>
    </w:p>
    <w:p w14:paraId="009C18BA" w14:textId="76538A8B" w:rsidR="0047492A" w:rsidRDefault="002470D9" w:rsidP="005B69E0">
      <w:pPr>
        <w:pStyle w:val="ListParagraph"/>
        <w:numPr>
          <w:ilvl w:val="0"/>
          <w:numId w:val="1"/>
        </w:numPr>
        <w:jc w:val="both"/>
      </w:pPr>
      <w:r>
        <w:t>Use o</w:t>
      </w:r>
      <w:r w:rsidR="00BC77D5">
        <w:t xml:space="preserve">ther methods </w:t>
      </w:r>
      <w:del w:id="235" w:author="Leo Creedon" w:date="2021-01-11T16:36:00Z">
        <w:r w:rsidR="00BC77D5" w:rsidDel="006D538E">
          <w:delText xml:space="preserve">can be used </w:delText>
        </w:r>
      </w:del>
      <w:r w:rsidR="00BC77D5">
        <w:t xml:space="preserve">to calculate the </w:t>
      </w:r>
      <w:r w:rsidR="009466CC">
        <w:t xml:space="preserve">coefficients like gradient descent. </w:t>
      </w:r>
    </w:p>
    <w:p w14:paraId="7F6D469F" w14:textId="77777777" w:rsidR="002D785E" w:rsidRDefault="002470D9" w:rsidP="005B69E0">
      <w:pPr>
        <w:pStyle w:val="ListParagraph"/>
        <w:numPr>
          <w:ilvl w:val="0"/>
          <w:numId w:val="1"/>
        </w:numPr>
        <w:jc w:val="both"/>
      </w:pPr>
      <w:r>
        <w:t>Using other regression techniques e.g. r</w:t>
      </w:r>
      <w:r w:rsidR="002D785E">
        <w:t>idge regression</w:t>
      </w:r>
      <w:r w:rsidR="00C607DA">
        <w:t xml:space="preserve">, LASSO regression and compare results </w:t>
      </w:r>
    </w:p>
    <w:p w14:paraId="62C5F95C" w14:textId="4199B6D7" w:rsidR="00D73618" w:rsidRPr="00D706F0" w:rsidRDefault="009466CC" w:rsidP="00D706F0">
      <w:pPr>
        <w:pStyle w:val="ListParagraph"/>
        <w:numPr>
          <w:ilvl w:val="0"/>
          <w:numId w:val="1"/>
        </w:numPr>
        <w:jc w:val="both"/>
      </w:pPr>
      <w:r>
        <w:t>Categorical variables could be used as well as other geospatial data like proximity to schools and urban centres</w:t>
      </w:r>
    </w:p>
    <w:p w14:paraId="5FFC22D3" w14:textId="77777777" w:rsidR="00BC77D5" w:rsidRDefault="00BC77D5" w:rsidP="005B69E0">
      <w:pPr>
        <w:pStyle w:val="Heading1"/>
        <w:jc w:val="both"/>
      </w:pPr>
      <w:r>
        <w:t>Conclusion</w:t>
      </w:r>
    </w:p>
    <w:p w14:paraId="299EBD77" w14:textId="0642FF95" w:rsidR="005B0505" w:rsidRDefault="002470D9" w:rsidP="00654876">
      <w:pPr>
        <w:ind w:firstLine="720"/>
        <w:jc w:val="both"/>
        <w:rPr>
          <w:rFonts w:cs="Times New Roman"/>
        </w:rPr>
      </w:pPr>
      <w:r>
        <w:rPr>
          <w:rFonts w:cs="Times New Roman"/>
        </w:rPr>
        <w:t xml:space="preserve">To conclude, the use of linear regression has been demonstrated to be applicable to the prediction of housing prices based on properties of the house. </w:t>
      </w:r>
      <w:r w:rsidR="00D25245">
        <w:t xml:space="preserve">The goal of this report was to discuss the process </w:t>
      </w:r>
      <w:r w:rsidR="00D25245">
        <w:t xml:space="preserve">of creating a linear regression model using the normal equation to predict house prices based on a number of key features. The focus here was on the process more than the accuracy of the model. </w:t>
      </w:r>
      <w:r>
        <w:rPr>
          <w:rFonts w:cs="Times New Roman"/>
        </w:rPr>
        <w:t xml:space="preserve">The limitations of the study have been outlined in </w:t>
      </w:r>
      <w:r w:rsidR="00817CBA">
        <w:rPr>
          <w:rFonts w:cs="Times New Roman"/>
        </w:rPr>
        <w:t xml:space="preserve">the future research section, leaving much more room for improvement in a number of areas. </w:t>
      </w:r>
      <w:r w:rsidR="00C607DA">
        <w:rPr>
          <w:rFonts w:cs="Times New Roman"/>
        </w:rPr>
        <w:t xml:space="preserve">Ultimately the price of a house is multi-faceted and more data should be included and considered when creating models. </w:t>
      </w:r>
    </w:p>
    <w:p w14:paraId="66D0E1C6" w14:textId="7E80ADF6" w:rsidR="002470D9" w:rsidRDefault="002470D9" w:rsidP="005B69E0">
      <w:pPr>
        <w:ind w:firstLine="720"/>
        <w:jc w:val="both"/>
        <w:rPr>
          <w:rFonts w:eastAsiaTheme="majorEastAsia" w:cs="Times New Roman"/>
          <w:b/>
          <w:bCs/>
          <w:i/>
          <w:iCs/>
          <w:sz w:val="32"/>
          <w:szCs w:val="32"/>
        </w:rPr>
      </w:pPr>
      <w:r>
        <w:rPr>
          <w:rFonts w:cs="Times New Roman"/>
        </w:rPr>
        <w:br w:type="page"/>
      </w:r>
    </w:p>
    <w:sdt>
      <w:sdtPr>
        <w:rPr>
          <w:rFonts w:eastAsiaTheme="minorEastAsia" w:cstheme="minorBidi"/>
          <w:b w:val="0"/>
          <w:bCs w:val="0"/>
          <w:i w:val="0"/>
          <w:iCs w:val="0"/>
          <w:sz w:val="22"/>
          <w:szCs w:val="22"/>
        </w:rPr>
        <w:id w:val="334043749"/>
        <w:docPartObj>
          <w:docPartGallery w:val="Bibliographies"/>
          <w:docPartUnique/>
        </w:docPartObj>
      </w:sdtPr>
      <w:sdtContent>
        <w:p w14:paraId="7672630F" w14:textId="77777777" w:rsidR="002470D9" w:rsidRDefault="002470D9" w:rsidP="00286A7C">
          <w:pPr>
            <w:pStyle w:val="Heading1"/>
            <w:spacing w:line="276" w:lineRule="auto"/>
            <w:pPrChange w:id="236" w:author="J O'Connor" w:date="2021-01-17T14:32:00Z">
              <w:pPr>
                <w:pStyle w:val="Heading1"/>
                <w:jc w:val="both"/>
              </w:pPr>
            </w:pPrChange>
          </w:pPr>
          <w:r>
            <w:t xml:space="preserve">Works </w:t>
          </w:r>
          <w:commentRangeStart w:id="237"/>
          <w:r>
            <w:t>Cited</w:t>
          </w:r>
          <w:commentRangeEnd w:id="237"/>
          <w:r w:rsidR="006D538E">
            <w:rPr>
              <w:rStyle w:val="CommentReference"/>
              <w:rFonts w:eastAsiaTheme="minorEastAsia" w:cstheme="minorBidi"/>
              <w:b w:val="0"/>
              <w:bCs w:val="0"/>
              <w:i w:val="0"/>
              <w:iCs w:val="0"/>
            </w:rPr>
            <w:commentReference w:id="237"/>
          </w:r>
        </w:p>
        <w:p w14:paraId="1D4F3980" w14:textId="77777777" w:rsidR="002470D9" w:rsidRDefault="002470D9" w:rsidP="00286A7C">
          <w:pPr>
            <w:pStyle w:val="Bibliography"/>
            <w:spacing w:line="276" w:lineRule="auto"/>
            <w:ind w:firstLine="0"/>
            <w:rPr>
              <w:noProof/>
              <w:sz w:val="24"/>
              <w:szCs w:val="24"/>
            </w:rPr>
            <w:pPrChange w:id="238" w:author="J O'Connor" w:date="2021-01-17T14:32:00Z">
              <w:pPr>
                <w:pStyle w:val="Bibliography"/>
                <w:jc w:val="both"/>
              </w:pPr>
            </w:pPrChange>
          </w:pPr>
          <w:r>
            <w:fldChar w:fldCharType="begin"/>
          </w:r>
          <w:r>
            <w:instrText xml:space="preserve"> BIBLIOGRAPHY </w:instrText>
          </w:r>
          <w:r>
            <w:fldChar w:fldCharType="separate"/>
          </w:r>
          <w:r>
            <w:rPr>
              <w:noProof/>
            </w:rPr>
            <w:t xml:space="preserve">Brown, S. H., 2009. Multiple Linear Regression Analysis: A Matrix Approach with MATLAB. </w:t>
          </w:r>
          <w:r>
            <w:rPr>
              <w:i/>
              <w:iCs/>
              <w:noProof/>
            </w:rPr>
            <w:t xml:space="preserve">Alabama Journal of Mathematics, </w:t>
          </w:r>
          <w:r>
            <w:rPr>
              <w:noProof/>
            </w:rPr>
            <w:t>Volume Spring/Fall.</w:t>
          </w:r>
        </w:p>
        <w:p w14:paraId="035DB181" w14:textId="77777777" w:rsidR="002470D9" w:rsidRDefault="002470D9" w:rsidP="00286A7C">
          <w:pPr>
            <w:pStyle w:val="Bibliography"/>
            <w:spacing w:line="276" w:lineRule="auto"/>
            <w:ind w:firstLine="0"/>
            <w:rPr>
              <w:noProof/>
            </w:rPr>
            <w:pPrChange w:id="239" w:author="J O'Connor" w:date="2021-01-17T14:32:00Z">
              <w:pPr>
                <w:pStyle w:val="Bibliography"/>
                <w:jc w:val="both"/>
              </w:pPr>
            </w:pPrChange>
          </w:pPr>
          <w:r>
            <w:rPr>
              <w:noProof/>
            </w:rPr>
            <w:t xml:space="preserve">C. R. Madhuri, G. A. a. M. V. P., 2019. </w:t>
          </w:r>
          <w:r>
            <w:rPr>
              <w:i/>
              <w:iCs/>
              <w:noProof/>
            </w:rPr>
            <w:t xml:space="preserve">House Price Prediction Using Regression Techniques: A Comparative Study. </w:t>
          </w:r>
          <w:r>
            <w:rPr>
              <w:noProof/>
            </w:rPr>
            <w:t>Chennai, IEEE.</w:t>
          </w:r>
        </w:p>
        <w:p w14:paraId="3C6F58B6" w14:textId="77777777" w:rsidR="002470D9" w:rsidRDefault="002470D9" w:rsidP="00286A7C">
          <w:pPr>
            <w:pStyle w:val="Bibliography"/>
            <w:spacing w:line="276" w:lineRule="auto"/>
            <w:ind w:firstLine="0"/>
            <w:rPr>
              <w:noProof/>
            </w:rPr>
            <w:pPrChange w:id="240" w:author="J O'Connor" w:date="2021-01-17T14:32:00Z">
              <w:pPr>
                <w:pStyle w:val="Bibliography"/>
                <w:jc w:val="both"/>
              </w:pPr>
            </w:pPrChange>
          </w:pPr>
          <w:r>
            <w:rPr>
              <w:noProof/>
            </w:rPr>
            <w:t xml:space="preserve">Daft, 2020. </w:t>
          </w:r>
          <w:r>
            <w:rPr>
              <w:i/>
              <w:iCs/>
              <w:noProof/>
            </w:rPr>
            <w:t xml:space="preserve">Daft.ie. </w:t>
          </w:r>
          <w:r>
            <w:rPr>
              <w:noProof/>
            </w:rPr>
            <w:t xml:space="preserve">[Online] </w:t>
          </w:r>
          <w:r>
            <w:rPr>
              <w:noProof/>
            </w:rPr>
            <w:br/>
            <w:t xml:space="preserve">Available at: </w:t>
          </w:r>
          <w:r>
            <w:rPr>
              <w:noProof/>
              <w:u w:val="single"/>
            </w:rPr>
            <w:t>www.daft.ie/wexford/houses-for-sale/</w:t>
          </w:r>
          <w:r>
            <w:rPr>
              <w:noProof/>
            </w:rPr>
            <w:br/>
            <w:t>[Accessed 19 November 2020].</w:t>
          </w:r>
        </w:p>
        <w:p w14:paraId="16AB1676" w14:textId="77777777" w:rsidR="002470D9" w:rsidRDefault="002470D9" w:rsidP="00286A7C">
          <w:pPr>
            <w:pStyle w:val="Bibliography"/>
            <w:spacing w:line="276" w:lineRule="auto"/>
            <w:ind w:firstLine="0"/>
            <w:rPr>
              <w:noProof/>
            </w:rPr>
            <w:pPrChange w:id="241" w:author="J O'Connor" w:date="2021-01-17T14:32:00Z">
              <w:pPr>
                <w:pStyle w:val="Bibliography"/>
                <w:jc w:val="both"/>
              </w:pPr>
            </w:pPrChange>
          </w:pPr>
          <w:r>
            <w:rPr>
              <w:noProof/>
            </w:rPr>
            <w:t xml:space="preserve">Ng, A., 2014. </w:t>
          </w:r>
          <w:r>
            <w:rPr>
              <w:i/>
              <w:iCs/>
              <w:noProof/>
            </w:rPr>
            <w:t xml:space="preserve">coursera.org. </w:t>
          </w:r>
          <w:r>
            <w:rPr>
              <w:noProof/>
            </w:rPr>
            <w:t xml:space="preserve">[Online] </w:t>
          </w:r>
          <w:r>
            <w:rPr>
              <w:noProof/>
            </w:rPr>
            <w:br/>
            <w:t xml:space="preserve">Available at: </w:t>
          </w:r>
          <w:r>
            <w:rPr>
              <w:noProof/>
              <w:u w:val="single"/>
            </w:rPr>
            <w:t>https://www.coursera.org/learn/machine-learning/home/welcome</w:t>
          </w:r>
          <w:r>
            <w:rPr>
              <w:noProof/>
            </w:rPr>
            <w:br/>
            <w:t>[Accessed 1 June 2020].</w:t>
          </w:r>
        </w:p>
        <w:p w14:paraId="3C896643" w14:textId="77777777" w:rsidR="002470D9" w:rsidRDefault="002470D9" w:rsidP="00286A7C">
          <w:pPr>
            <w:pStyle w:val="Bibliography"/>
            <w:spacing w:line="276" w:lineRule="auto"/>
            <w:ind w:firstLine="0"/>
            <w:rPr>
              <w:noProof/>
            </w:rPr>
            <w:pPrChange w:id="242" w:author="J O'Connor" w:date="2021-01-17T14:32:00Z">
              <w:pPr>
                <w:pStyle w:val="Bibliography"/>
                <w:jc w:val="both"/>
              </w:pPr>
            </w:pPrChange>
          </w:pPr>
          <w:r>
            <w:rPr>
              <w:noProof/>
            </w:rPr>
            <w:t xml:space="preserve">Niu, S., 2013. </w:t>
          </w:r>
          <w:r>
            <w:rPr>
              <w:i/>
              <w:iCs/>
              <w:noProof/>
            </w:rPr>
            <w:t xml:space="preserve">Predicting housing price, </w:t>
          </w:r>
          <w:r>
            <w:rPr>
              <w:noProof/>
            </w:rPr>
            <w:t>San Francisco: Stanford.</w:t>
          </w:r>
        </w:p>
        <w:p w14:paraId="7E24F76C" w14:textId="77777777" w:rsidR="002470D9" w:rsidRDefault="002470D9" w:rsidP="00286A7C">
          <w:pPr>
            <w:pStyle w:val="Bibliography"/>
            <w:spacing w:line="276" w:lineRule="auto"/>
            <w:ind w:firstLine="0"/>
            <w:rPr>
              <w:noProof/>
            </w:rPr>
            <w:pPrChange w:id="243" w:author="J O'Connor" w:date="2021-01-17T14:32:00Z">
              <w:pPr>
                <w:pStyle w:val="Bibliography"/>
                <w:jc w:val="both"/>
              </w:pPr>
            </w:pPrChange>
          </w:pPr>
          <w:r>
            <w:rPr>
              <w:noProof/>
            </w:rPr>
            <w:t xml:space="preserve">Springer, 2008. </w:t>
          </w:r>
          <w:r>
            <w:rPr>
              <w:i/>
              <w:iCs/>
              <w:noProof/>
            </w:rPr>
            <w:t xml:space="preserve">Normal Equations. In: The Concise Encyclopedia of Statistics. </w:t>
          </w:r>
          <w:r>
            <w:rPr>
              <w:noProof/>
            </w:rPr>
            <w:t>New York: Springer.</w:t>
          </w:r>
        </w:p>
        <w:p w14:paraId="6B34D754" w14:textId="77777777" w:rsidR="002470D9" w:rsidRDefault="002470D9" w:rsidP="00286A7C">
          <w:pPr>
            <w:pStyle w:val="Bibliography"/>
            <w:spacing w:line="276" w:lineRule="auto"/>
            <w:ind w:firstLine="0"/>
            <w:rPr>
              <w:noProof/>
            </w:rPr>
            <w:pPrChange w:id="244" w:author="J O'Connor" w:date="2021-01-17T14:32:00Z">
              <w:pPr>
                <w:pStyle w:val="Bibliography"/>
                <w:jc w:val="both"/>
              </w:pPr>
            </w:pPrChange>
          </w:pPr>
          <w:r>
            <w:rPr>
              <w:noProof/>
            </w:rPr>
            <w:t xml:space="preserve">Weisburg, S., 2005. </w:t>
          </w:r>
          <w:r>
            <w:rPr>
              <w:i/>
              <w:iCs/>
              <w:noProof/>
            </w:rPr>
            <w:t xml:space="preserve">Applied Linear Regression. </w:t>
          </w:r>
          <w:r>
            <w:rPr>
              <w:noProof/>
            </w:rPr>
            <w:t>s.l.:Wiley.</w:t>
          </w:r>
        </w:p>
        <w:p w14:paraId="65359D56" w14:textId="77777777" w:rsidR="002470D9" w:rsidRDefault="002470D9" w:rsidP="00286A7C">
          <w:pPr>
            <w:pStyle w:val="Bibliography"/>
            <w:spacing w:line="276" w:lineRule="auto"/>
            <w:ind w:firstLine="0"/>
            <w:rPr>
              <w:noProof/>
            </w:rPr>
            <w:pPrChange w:id="245" w:author="J O'Connor" w:date="2021-01-17T14:32:00Z">
              <w:pPr>
                <w:pStyle w:val="Bibliography"/>
                <w:jc w:val="both"/>
              </w:pPr>
            </w:pPrChange>
          </w:pPr>
          <w:r>
            <w:rPr>
              <w:noProof/>
            </w:rPr>
            <w:t xml:space="preserve">Yale, 1997. </w:t>
          </w:r>
          <w:r>
            <w:rPr>
              <w:i/>
              <w:iCs/>
              <w:noProof/>
            </w:rPr>
            <w:t xml:space="preserve">stat.yale.edu. </w:t>
          </w:r>
          <w:r>
            <w:rPr>
              <w:noProof/>
            </w:rPr>
            <w:t xml:space="preserve">[Online] </w:t>
          </w:r>
          <w:r>
            <w:rPr>
              <w:noProof/>
            </w:rPr>
            <w:br/>
            <w:t xml:space="preserve">Available at: </w:t>
          </w:r>
          <w:r>
            <w:rPr>
              <w:noProof/>
              <w:u w:val="single"/>
            </w:rPr>
            <w:t>http://www.stat.yale.edu/Courses/1997-98/101/linreg.htm</w:t>
          </w:r>
          <w:r>
            <w:rPr>
              <w:noProof/>
            </w:rPr>
            <w:br/>
            <w:t>[Accessed 24 November 2020].</w:t>
          </w:r>
        </w:p>
        <w:p w14:paraId="54E1D4C4" w14:textId="77777777" w:rsidR="002470D9" w:rsidRDefault="002470D9" w:rsidP="00286A7C">
          <w:pPr>
            <w:pStyle w:val="Bibliography"/>
            <w:spacing w:line="276" w:lineRule="auto"/>
            <w:ind w:firstLine="0"/>
            <w:rPr>
              <w:noProof/>
            </w:rPr>
            <w:pPrChange w:id="246" w:author="J O'Connor" w:date="2021-01-17T14:32:00Z">
              <w:pPr>
                <w:pStyle w:val="Bibliography"/>
                <w:jc w:val="both"/>
              </w:pPr>
            </w:pPrChange>
          </w:pPr>
          <w:r>
            <w:rPr>
              <w:noProof/>
            </w:rPr>
            <w:t xml:space="preserve">Yuan, M., Ekici, A., Lu, Z. &amp; Monteiro, R., 2007. Dimension reduction and coefﬁcient estimation inmultivariate linear regression. </w:t>
          </w:r>
          <w:r>
            <w:rPr>
              <w:i/>
              <w:iCs/>
              <w:noProof/>
            </w:rPr>
            <w:t xml:space="preserve">Royal Statistical Society, </w:t>
          </w:r>
          <w:r>
            <w:rPr>
              <w:noProof/>
            </w:rPr>
            <w:t>69(3), pp. 329-346.</w:t>
          </w:r>
        </w:p>
        <w:p w14:paraId="76AC4BF3" w14:textId="77777777" w:rsidR="002470D9" w:rsidRDefault="002470D9" w:rsidP="00286A7C">
          <w:pPr>
            <w:spacing w:line="276" w:lineRule="auto"/>
            <w:pPrChange w:id="247" w:author="J O'Connor" w:date="2021-01-17T14:32:00Z">
              <w:pPr>
                <w:jc w:val="both"/>
              </w:pPr>
            </w:pPrChange>
          </w:pPr>
          <w:r>
            <w:rPr>
              <w:b/>
              <w:bCs/>
            </w:rPr>
            <w:fldChar w:fldCharType="end"/>
          </w:r>
        </w:p>
      </w:sdtContent>
    </w:sdt>
    <w:p w14:paraId="4AEAA6EF" w14:textId="77777777" w:rsidR="0047492A" w:rsidRPr="00946FEE" w:rsidRDefault="0047492A" w:rsidP="005B69E0">
      <w:pPr>
        <w:ind w:firstLine="0"/>
        <w:jc w:val="both"/>
        <w:rPr>
          <w:rFonts w:cs="Times New Roman"/>
        </w:rPr>
      </w:pPr>
      <w:r w:rsidRPr="00946FEE">
        <w:rPr>
          <w:rFonts w:cs="Times New Roman"/>
        </w:rPr>
        <w:tab/>
      </w:r>
    </w:p>
    <w:sectPr w:rsidR="0047492A" w:rsidRPr="00946FEE" w:rsidSect="00861E2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Leo Creedon" w:date="2021-01-11T16:13:00Z" w:initials="LC">
    <w:p w14:paraId="756FFA9F" w14:textId="77777777" w:rsidR="00A90F07" w:rsidRDefault="00A90F07">
      <w:pPr>
        <w:pStyle w:val="CommentText"/>
      </w:pPr>
      <w:r>
        <w:rPr>
          <w:rStyle w:val="CommentReference"/>
        </w:rPr>
        <w:annotationRef/>
      </w:r>
      <w:r>
        <w:rPr>
          <w:noProof/>
        </w:rPr>
        <w:t>What is the normal equation?</w:t>
      </w:r>
    </w:p>
  </w:comment>
  <w:comment w:id="15" w:author="Leo Creedon" w:date="2021-01-11T16:15:00Z" w:initials="LC">
    <w:p w14:paraId="63EE9122" w14:textId="77777777" w:rsidR="00A90F07" w:rsidRDefault="00A90F07">
      <w:pPr>
        <w:pStyle w:val="CommentText"/>
      </w:pPr>
      <w:r>
        <w:rPr>
          <w:rStyle w:val="CommentReference"/>
        </w:rPr>
        <w:annotationRef/>
      </w:r>
      <w:r>
        <w:rPr>
          <w:noProof/>
        </w:rPr>
        <w:t>delete bracket</w:t>
      </w:r>
    </w:p>
  </w:comment>
  <w:comment w:id="27" w:author="Leo Creedon" w:date="2021-01-11T16:18:00Z" w:initials="LC">
    <w:p w14:paraId="5242AA6E" w14:textId="77777777" w:rsidR="00A90F07" w:rsidRDefault="00A90F07">
      <w:pPr>
        <w:pStyle w:val="CommentText"/>
      </w:pPr>
      <w:r>
        <w:rPr>
          <w:rStyle w:val="CommentReference"/>
        </w:rPr>
        <w:annotationRef/>
      </w:r>
      <w:r>
        <w:rPr>
          <w:noProof/>
        </w:rPr>
        <w:t>delete ,</w:t>
      </w:r>
    </w:p>
  </w:comment>
  <w:comment w:id="34" w:author="Leo Creedon" w:date="2021-01-11T16:19:00Z" w:initials="LC">
    <w:p w14:paraId="62911912" w14:textId="77777777" w:rsidR="00A90F07" w:rsidRDefault="00A90F07">
      <w:pPr>
        <w:pStyle w:val="CommentText"/>
      </w:pPr>
      <w:r>
        <w:rPr>
          <w:rStyle w:val="CommentReference"/>
        </w:rPr>
        <w:annotationRef/>
      </w:r>
      <w:r>
        <w:rPr>
          <w:noProof/>
        </w:rPr>
        <w:t>?</w:t>
      </w:r>
    </w:p>
  </w:comment>
  <w:comment w:id="70" w:author="Leo Creedon" w:date="2021-01-11T16:20:00Z" w:initials="LC">
    <w:p w14:paraId="737BC2F1" w14:textId="77777777" w:rsidR="00A90F07" w:rsidRDefault="00A90F07">
      <w:pPr>
        <w:pStyle w:val="CommentText"/>
      </w:pPr>
      <w:r>
        <w:rPr>
          <w:rStyle w:val="CommentReference"/>
        </w:rPr>
        <w:annotationRef/>
      </w:r>
      <w:r>
        <w:rPr>
          <w:noProof/>
        </w:rPr>
        <w:t>No. It should be a row vector of thetas multiplied by a column vecton of x's.</w:t>
      </w:r>
    </w:p>
  </w:comment>
  <w:comment w:id="71" w:author="Leo Creedon" w:date="2021-01-11T16:22:00Z" w:initials="LC">
    <w:p w14:paraId="6DF29DF8" w14:textId="77777777" w:rsidR="00A90F07" w:rsidRDefault="00A90F07">
      <w:pPr>
        <w:pStyle w:val="CommentText"/>
      </w:pPr>
      <w:r>
        <w:rPr>
          <w:rStyle w:val="CommentReference"/>
        </w:rPr>
        <w:annotationRef/>
      </w:r>
      <w:r>
        <w:rPr>
          <w:noProof/>
        </w:rPr>
        <w:t>What does this mean?</w:t>
      </w:r>
    </w:p>
  </w:comment>
  <w:comment w:id="154" w:author="Leo Creedon" w:date="2021-01-11T16:24:00Z" w:initials="LC">
    <w:p w14:paraId="0FA32E34" w14:textId="77777777" w:rsidR="00A90F07" w:rsidRDefault="00A90F07">
      <w:pPr>
        <w:pStyle w:val="CommentText"/>
      </w:pPr>
      <w:r>
        <w:rPr>
          <w:rStyle w:val="CommentReference"/>
        </w:rPr>
        <w:annotationRef/>
      </w:r>
      <w:r>
        <w:rPr>
          <w:noProof/>
        </w:rPr>
        <w:t>Add a Figure number and caption here</w:t>
      </w:r>
    </w:p>
  </w:comment>
  <w:comment w:id="165" w:author="Leo Creedon" w:date="2021-01-11T16:23:00Z" w:initials="LC">
    <w:p w14:paraId="02304528" w14:textId="77777777" w:rsidR="00A90F07" w:rsidRDefault="00A90F07">
      <w:pPr>
        <w:pStyle w:val="CommentText"/>
      </w:pPr>
      <w:r>
        <w:rPr>
          <w:rStyle w:val="CommentReference"/>
        </w:rPr>
        <w:annotationRef/>
      </w:r>
      <w:r>
        <w:rPr>
          <w:noProof/>
        </w:rPr>
        <w:t>area is not categorical</w:t>
      </w:r>
    </w:p>
  </w:comment>
  <w:comment w:id="172" w:author="Leo Creedon" w:date="2021-01-11T16:27:00Z" w:initials="LC">
    <w:p w14:paraId="10D9AEDB" w14:textId="77777777" w:rsidR="00A90F07" w:rsidRDefault="00A90F07">
      <w:pPr>
        <w:pStyle w:val="CommentText"/>
      </w:pPr>
      <w:r>
        <w:rPr>
          <w:rStyle w:val="CommentReference"/>
        </w:rPr>
        <w:annotationRef/>
      </w:r>
      <w:r>
        <w:rPr>
          <w:noProof/>
        </w:rPr>
        <w:t>The issue here is that these variables are correlated.</w:t>
      </w:r>
    </w:p>
  </w:comment>
  <w:comment w:id="176" w:author="Leo Creedon" w:date="2021-01-11T16:28:00Z" w:initials="LC">
    <w:p w14:paraId="0A15B831" w14:textId="77777777" w:rsidR="00A90F07" w:rsidRDefault="00A90F07">
      <w:pPr>
        <w:pStyle w:val="CommentText"/>
      </w:pPr>
      <w:r>
        <w:rPr>
          <w:rStyle w:val="CommentReference"/>
        </w:rPr>
        <w:annotationRef/>
      </w:r>
      <w:r>
        <w:rPr>
          <w:noProof/>
        </w:rPr>
        <w:t>I think this shouldbe Equation 4 (you had a different Equation 2 earlier)</w:t>
      </w:r>
    </w:p>
  </w:comment>
  <w:comment w:id="181" w:author="Leo Creedon" w:date="2021-01-11T16:30:00Z" w:initials="LC">
    <w:p w14:paraId="30187051" w14:textId="41CD1546" w:rsidR="00A90F07" w:rsidRDefault="00A90F07">
      <w:pPr>
        <w:pStyle w:val="CommentText"/>
      </w:pPr>
      <w:r>
        <w:rPr>
          <w:rStyle w:val="CommentReference"/>
        </w:rPr>
        <w:annotationRef/>
      </w:r>
      <w:r>
        <w:rPr>
          <w:noProof/>
        </w:rPr>
        <w:t>I think ths should be 100,000</w:t>
      </w:r>
    </w:p>
  </w:comment>
  <w:comment w:id="183" w:author="Leo Creedon" w:date="2021-01-11T16:28:00Z" w:initials="LC">
    <w:p w14:paraId="0F34C474" w14:textId="77777777" w:rsidR="00D706F0" w:rsidRDefault="00D706F0" w:rsidP="00D706F0">
      <w:pPr>
        <w:pStyle w:val="CommentText"/>
      </w:pPr>
      <w:r>
        <w:rPr>
          <w:rStyle w:val="CommentReference"/>
        </w:rPr>
        <w:annotationRef/>
      </w:r>
      <w:r>
        <w:rPr>
          <w:noProof/>
        </w:rPr>
        <w:t>I think this shouldbe Equation 4 (you had a different Equation 2 earlier)</w:t>
      </w:r>
    </w:p>
  </w:comment>
  <w:comment w:id="202" w:author="Leo Creedon" w:date="2021-01-11T16:32:00Z" w:initials="LC">
    <w:p w14:paraId="6D4A4BFA" w14:textId="77777777" w:rsidR="00A90F07" w:rsidRDefault="00A90F07">
      <w:pPr>
        <w:pStyle w:val="CommentText"/>
        <w:rPr>
          <w:noProof/>
        </w:rPr>
      </w:pPr>
      <w:r>
        <w:rPr>
          <w:rStyle w:val="CommentReference"/>
        </w:rPr>
        <w:annotationRef/>
      </w:r>
      <w:r>
        <w:rPr>
          <w:noProof/>
        </w:rPr>
        <w:t>What is x here? How can you graph a 2-dimension graph whenyou have 4 input variables. I am confused...</w:t>
      </w:r>
    </w:p>
    <w:p w14:paraId="53B0A443" w14:textId="5AA0F925" w:rsidR="00A90F07" w:rsidRDefault="00A90F07">
      <w:pPr>
        <w:pStyle w:val="CommentText"/>
      </w:pPr>
      <w:r>
        <w:rPr>
          <w:noProof/>
        </w:rPr>
        <w:t>This is not the regression equation you had on page 6</w:t>
      </w:r>
    </w:p>
  </w:comment>
  <w:comment w:id="221" w:author="Leo Creedon" w:date="2021-01-11T16:33:00Z" w:initials="LC">
    <w:p w14:paraId="05299ECA" w14:textId="326938A3" w:rsidR="00A90F07" w:rsidRDefault="00A90F07">
      <w:pPr>
        <w:pStyle w:val="CommentText"/>
      </w:pPr>
      <w:r>
        <w:rPr>
          <w:rStyle w:val="CommentReference"/>
        </w:rPr>
        <w:annotationRef/>
      </w:r>
      <w:r>
        <w:rPr>
          <w:noProof/>
        </w:rPr>
        <w:t>No, not quite</w:t>
      </w:r>
    </w:p>
  </w:comment>
  <w:comment w:id="226" w:author="Leo Creedon" w:date="2021-01-11T16:33:00Z" w:initials="LC">
    <w:p w14:paraId="2852DC2A" w14:textId="2B766CD6" w:rsidR="00A90F07" w:rsidRDefault="00A90F07">
      <w:pPr>
        <w:pStyle w:val="CommentText"/>
      </w:pPr>
      <w:r>
        <w:rPr>
          <w:rStyle w:val="CommentReference"/>
        </w:rPr>
        <w:annotationRef/>
      </w:r>
      <w:r>
        <w:rPr>
          <w:noProof/>
        </w:rPr>
        <w:t>correlatory ?</w:t>
      </w:r>
    </w:p>
  </w:comment>
  <w:comment w:id="228" w:author="Leo Creedon" w:date="2021-01-11T16:35:00Z" w:initials="LC">
    <w:p w14:paraId="3BD878FF" w14:textId="242FF6D3" w:rsidR="00A90F07" w:rsidRDefault="00A90F07">
      <w:pPr>
        <w:pStyle w:val="CommentText"/>
      </w:pPr>
      <w:r>
        <w:rPr>
          <w:rStyle w:val="CommentReference"/>
        </w:rPr>
        <w:annotationRef/>
      </w:r>
      <w:r>
        <w:rPr>
          <w:noProof/>
        </w:rPr>
        <w:t xml:space="preserve">The regression equation from page 6 looks better </w:t>
      </w:r>
    </w:p>
  </w:comment>
  <w:comment w:id="229" w:author="Leo Creedon" w:date="2021-01-11T16:35:00Z" w:initials="LC">
    <w:p w14:paraId="3D1FC26F" w14:textId="600EBAD5" w:rsidR="00A90F07" w:rsidRDefault="00A90F07">
      <w:pPr>
        <w:pStyle w:val="CommentText"/>
      </w:pPr>
      <w:r>
        <w:rPr>
          <w:rStyle w:val="CommentReference"/>
        </w:rPr>
        <w:annotationRef/>
      </w:r>
      <w:r>
        <w:rPr>
          <w:noProof/>
        </w:rPr>
        <w:t>?</w:t>
      </w:r>
    </w:p>
  </w:comment>
  <w:comment w:id="232" w:author="Leo Creedon" w:date="2021-01-11T16:28:00Z" w:initials="LC">
    <w:p w14:paraId="19401F87" w14:textId="77777777" w:rsidR="00D706F0" w:rsidRDefault="00D706F0" w:rsidP="00D706F0">
      <w:pPr>
        <w:pStyle w:val="CommentText"/>
      </w:pPr>
      <w:r>
        <w:rPr>
          <w:rStyle w:val="CommentReference"/>
        </w:rPr>
        <w:annotationRef/>
      </w:r>
      <w:r>
        <w:rPr>
          <w:noProof/>
        </w:rPr>
        <w:t>I think this shouldbe Equation 4 (you had a different Equation 2 earlier)</w:t>
      </w:r>
    </w:p>
  </w:comment>
  <w:comment w:id="237" w:author="Leo Creedon" w:date="2021-01-11T16:36:00Z" w:initials="LC">
    <w:p w14:paraId="5D74339D" w14:textId="66A9B5C8" w:rsidR="00A90F07" w:rsidRDefault="00A90F07">
      <w:pPr>
        <w:pStyle w:val="CommentText"/>
      </w:pPr>
      <w:r>
        <w:rPr>
          <w:rStyle w:val="CommentReference"/>
        </w:rPr>
        <w:annotationRef/>
      </w:r>
      <w:r>
        <w:rPr>
          <w:noProof/>
        </w:rPr>
        <w:t>Tidy up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56FFA9F" w15:done="0"/>
  <w15:commentEx w15:paraId="63EE9122" w15:done="0"/>
  <w15:commentEx w15:paraId="5242AA6E" w15:done="0"/>
  <w15:commentEx w15:paraId="62911912" w15:done="0"/>
  <w15:commentEx w15:paraId="737BC2F1" w15:done="0"/>
  <w15:commentEx w15:paraId="6DF29DF8" w15:done="0"/>
  <w15:commentEx w15:paraId="0FA32E34" w15:done="0"/>
  <w15:commentEx w15:paraId="02304528" w15:done="0"/>
  <w15:commentEx w15:paraId="10D9AEDB" w15:done="0"/>
  <w15:commentEx w15:paraId="0A15B831" w15:done="0"/>
  <w15:commentEx w15:paraId="30187051" w15:done="0"/>
  <w15:commentEx w15:paraId="0F34C474" w15:done="0"/>
  <w15:commentEx w15:paraId="53B0A443" w15:done="0"/>
  <w15:commentEx w15:paraId="05299ECA" w15:done="0"/>
  <w15:commentEx w15:paraId="2852DC2A" w15:done="0"/>
  <w15:commentEx w15:paraId="3BD878FF" w15:done="0"/>
  <w15:commentEx w15:paraId="3D1FC26F" w15:done="0"/>
  <w15:commentEx w15:paraId="19401F87" w15:done="0"/>
  <w15:commentEx w15:paraId="5D7433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56FFA9F" w16cid:durableId="23A6F7B3"/>
  <w16cid:commentId w16cid:paraId="63EE9122" w16cid:durableId="23A6F81E"/>
  <w16cid:commentId w16cid:paraId="5242AA6E" w16cid:durableId="23A6F8CE"/>
  <w16cid:commentId w16cid:paraId="62911912" w16cid:durableId="23A6F92A"/>
  <w16cid:commentId w16cid:paraId="737BC2F1" w16cid:durableId="23A6F968"/>
  <w16cid:commentId w16cid:paraId="6DF29DF8" w16cid:durableId="23A6F9BA"/>
  <w16cid:commentId w16cid:paraId="0FA32E34" w16cid:durableId="23A6FA2E"/>
  <w16cid:commentId w16cid:paraId="02304528" w16cid:durableId="23A6FA15"/>
  <w16cid:commentId w16cid:paraId="10D9AEDB" w16cid:durableId="23A6FADB"/>
  <w16cid:commentId w16cid:paraId="0A15B831" w16cid:durableId="23A6FB19"/>
  <w16cid:commentId w16cid:paraId="30187051" w16cid:durableId="23A6FBB9"/>
  <w16cid:commentId w16cid:paraId="0F34C474" w16cid:durableId="23AEE50B"/>
  <w16cid:commentId w16cid:paraId="53B0A443" w16cid:durableId="23A6FC1B"/>
  <w16cid:commentId w16cid:paraId="05299ECA" w16cid:durableId="23A6FC57"/>
  <w16cid:commentId w16cid:paraId="2852DC2A" w16cid:durableId="23A6FC76"/>
  <w16cid:commentId w16cid:paraId="3BD878FF" w16cid:durableId="23A6FCC8"/>
  <w16cid:commentId w16cid:paraId="3D1FC26F" w16cid:durableId="23A6FCE2"/>
  <w16cid:commentId w16cid:paraId="19401F87" w16cid:durableId="23AEE518"/>
  <w16cid:commentId w16cid:paraId="5D74339D" w16cid:durableId="23A6F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D5798" w14:textId="77777777" w:rsidR="00E53D3B" w:rsidRDefault="00E53D3B" w:rsidP="005B0505">
      <w:pPr>
        <w:spacing w:after="0" w:line="240" w:lineRule="auto"/>
      </w:pPr>
      <w:r>
        <w:separator/>
      </w:r>
    </w:p>
  </w:endnote>
  <w:endnote w:type="continuationSeparator" w:id="0">
    <w:p w14:paraId="2CE83791" w14:textId="77777777" w:rsidR="00E53D3B" w:rsidRDefault="00E53D3B" w:rsidP="005B0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98D9A4" w14:textId="77777777" w:rsidR="00E53D3B" w:rsidRDefault="00E53D3B" w:rsidP="005B0505">
      <w:pPr>
        <w:spacing w:after="0" w:line="240" w:lineRule="auto"/>
      </w:pPr>
      <w:r>
        <w:separator/>
      </w:r>
    </w:p>
  </w:footnote>
  <w:footnote w:type="continuationSeparator" w:id="0">
    <w:p w14:paraId="218AEF80" w14:textId="77777777" w:rsidR="00E53D3B" w:rsidRDefault="00E53D3B" w:rsidP="005B0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DE0757"/>
    <w:multiLevelType w:val="hybridMultilevel"/>
    <w:tmpl w:val="84845FE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eo Creedon">
    <w15:presenceInfo w15:providerId="AD" w15:userId="S::creedon.leo@itsligo.ie::d77ee74b-5e30-4761-ab2d-b5e958dbfb73"/>
  </w15:person>
  <w15:person w15:author="J O'Connor">
    <w15:presenceInfo w15:providerId="Windows Live" w15:userId="65e935de0dac7e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ED"/>
    <w:rsid w:val="000200E9"/>
    <w:rsid w:val="000438EF"/>
    <w:rsid w:val="000A7E81"/>
    <w:rsid w:val="00135F6C"/>
    <w:rsid w:val="001803FF"/>
    <w:rsid w:val="001A6AB1"/>
    <w:rsid w:val="001B2092"/>
    <w:rsid w:val="001E02ED"/>
    <w:rsid w:val="001F3279"/>
    <w:rsid w:val="002233FE"/>
    <w:rsid w:val="002470D9"/>
    <w:rsid w:val="00247AAD"/>
    <w:rsid w:val="002813C8"/>
    <w:rsid w:val="00286A7C"/>
    <w:rsid w:val="002D785E"/>
    <w:rsid w:val="00306A0B"/>
    <w:rsid w:val="00325F50"/>
    <w:rsid w:val="00332296"/>
    <w:rsid w:val="00357A29"/>
    <w:rsid w:val="00394F69"/>
    <w:rsid w:val="003B49F1"/>
    <w:rsid w:val="003C1840"/>
    <w:rsid w:val="0047492A"/>
    <w:rsid w:val="004A2266"/>
    <w:rsid w:val="005B0505"/>
    <w:rsid w:val="005B69E0"/>
    <w:rsid w:val="006528A0"/>
    <w:rsid w:val="00654876"/>
    <w:rsid w:val="00667558"/>
    <w:rsid w:val="00676453"/>
    <w:rsid w:val="006D538E"/>
    <w:rsid w:val="006D7EAD"/>
    <w:rsid w:val="007136CE"/>
    <w:rsid w:val="00744025"/>
    <w:rsid w:val="00785D21"/>
    <w:rsid w:val="007B2AED"/>
    <w:rsid w:val="007D44D5"/>
    <w:rsid w:val="00816750"/>
    <w:rsid w:val="00817CBA"/>
    <w:rsid w:val="00837526"/>
    <w:rsid w:val="00843894"/>
    <w:rsid w:val="00861E2D"/>
    <w:rsid w:val="008A6898"/>
    <w:rsid w:val="008D6F41"/>
    <w:rsid w:val="008E46F5"/>
    <w:rsid w:val="008E6F11"/>
    <w:rsid w:val="00934713"/>
    <w:rsid w:val="00936671"/>
    <w:rsid w:val="00946355"/>
    <w:rsid w:val="009466CC"/>
    <w:rsid w:val="00946FEE"/>
    <w:rsid w:val="0097160A"/>
    <w:rsid w:val="00997273"/>
    <w:rsid w:val="009B7DB8"/>
    <w:rsid w:val="00A53D9C"/>
    <w:rsid w:val="00A872EB"/>
    <w:rsid w:val="00A90F07"/>
    <w:rsid w:val="00A921DF"/>
    <w:rsid w:val="00AF5C56"/>
    <w:rsid w:val="00B05693"/>
    <w:rsid w:val="00BC77D5"/>
    <w:rsid w:val="00BD0455"/>
    <w:rsid w:val="00C06D77"/>
    <w:rsid w:val="00C607DA"/>
    <w:rsid w:val="00C77F95"/>
    <w:rsid w:val="00CF238C"/>
    <w:rsid w:val="00CF52E4"/>
    <w:rsid w:val="00D25245"/>
    <w:rsid w:val="00D40F45"/>
    <w:rsid w:val="00D706F0"/>
    <w:rsid w:val="00D73618"/>
    <w:rsid w:val="00D829AC"/>
    <w:rsid w:val="00E15F26"/>
    <w:rsid w:val="00E43731"/>
    <w:rsid w:val="00E53D3B"/>
    <w:rsid w:val="00EB2A46"/>
    <w:rsid w:val="00F975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E617"/>
  <w15:chartTrackingRefBased/>
  <w15:docId w15:val="{1704CAC0-420C-5F4C-AE5A-49033FAA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FEE"/>
    <w:rPr>
      <w:rFonts w:ascii="Times New Roman" w:hAnsi="Times New Roman"/>
    </w:rPr>
  </w:style>
  <w:style w:type="paragraph" w:styleId="Heading1">
    <w:name w:val="heading 1"/>
    <w:basedOn w:val="Normal"/>
    <w:next w:val="Normal"/>
    <w:link w:val="Heading1Char"/>
    <w:uiPriority w:val="9"/>
    <w:qFormat/>
    <w:rsid w:val="0047492A"/>
    <w:pPr>
      <w:spacing w:before="600" w:after="0" w:line="360" w:lineRule="auto"/>
      <w:ind w:firstLine="0"/>
      <w:outlineLvl w:val="0"/>
    </w:pPr>
    <w:rPr>
      <w:rFonts w:eastAsiaTheme="majorEastAsia" w:cstheme="majorBidi"/>
      <w:b/>
      <w:bCs/>
      <w:i/>
      <w:iCs/>
      <w:sz w:val="32"/>
      <w:szCs w:val="32"/>
    </w:rPr>
  </w:style>
  <w:style w:type="paragraph" w:styleId="Heading2">
    <w:name w:val="heading 2"/>
    <w:basedOn w:val="Normal"/>
    <w:next w:val="Normal"/>
    <w:link w:val="Heading2Char"/>
    <w:uiPriority w:val="9"/>
    <w:unhideWhenUsed/>
    <w:qFormat/>
    <w:rsid w:val="0047492A"/>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47492A"/>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47492A"/>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47492A"/>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47492A"/>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7492A"/>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47492A"/>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47492A"/>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92A"/>
    <w:rPr>
      <w:rFonts w:ascii="Times New Roman" w:eastAsiaTheme="majorEastAsia" w:hAnsi="Times New Roman" w:cstheme="majorBidi"/>
      <w:b/>
      <w:bCs/>
      <w:i/>
      <w:iCs/>
      <w:sz w:val="32"/>
      <w:szCs w:val="32"/>
    </w:rPr>
  </w:style>
  <w:style w:type="character" w:customStyle="1" w:styleId="Heading2Char">
    <w:name w:val="Heading 2 Char"/>
    <w:basedOn w:val="DefaultParagraphFont"/>
    <w:link w:val="Heading2"/>
    <w:uiPriority w:val="9"/>
    <w:rsid w:val="0047492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47492A"/>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47492A"/>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47492A"/>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47492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7492A"/>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47492A"/>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47492A"/>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47492A"/>
    <w:rPr>
      <w:b/>
      <w:bCs/>
      <w:sz w:val="18"/>
      <w:szCs w:val="18"/>
    </w:rPr>
  </w:style>
  <w:style w:type="paragraph" w:styleId="Title">
    <w:name w:val="Title"/>
    <w:basedOn w:val="Normal"/>
    <w:next w:val="Normal"/>
    <w:link w:val="TitleChar"/>
    <w:uiPriority w:val="10"/>
    <w:qFormat/>
    <w:rsid w:val="0047492A"/>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47492A"/>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47492A"/>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47492A"/>
    <w:rPr>
      <w:i/>
      <w:iCs/>
      <w:color w:val="808080" w:themeColor="text1" w:themeTint="7F"/>
      <w:spacing w:val="10"/>
      <w:sz w:val="24"/>
      <w:szCs w:val="24"/>
    </w:rPr>
  </w:style>
  <w:style w:type="character" w:styleId="Strong">
    <w:name w:val="Strong"/>
    <w:basedOn w:val="DefaultParagraphFont"/>
    <w:uiPriority w:val="22"/>
    <w:qFormat/>
    <w:rsid w:val="0047492A"/>
    <w:rPr>
      <w:b/>
      <w:bCs/>
      <w:spacing w:val="0"/>
    </w:rPr>
  </w:style>
  <w:style w:type="character" w:styleId="Emphasis">
    <w:name w:val="Emphasis"/>
    <w:uiPriority w:val="20"/>
    <w:qFormat/>
    <w:rsid w:val="0047492A"/>
    <w:rPr>
      <w:b/>
      <w:bCs/>
      <w:i/>
      <w:iCs/>
      <w:color w:val="auto"/>
    </w:rPr>
  </w:style>
  <w:style w:type="paragraph" w:styleId="NoSpacing">
    <w:name w:val="No Spacing"/>
    <w:basedOn w:val="Normal"/>
    <w:link w:val="NoSpacingChar"/>
    <w:uiPriority w:val="1"/>
    <w:qFormat/>
    <w:rsid w:val="0047492A"/>
    <w:pPr>
      <w:spacing w:after="0" w:line="240" w:lineRule="auto"/>
      <w:ind w:firstLine="0"/>
    </w:pPr>
  </w:style>
  <w:style w:type="paragraph" w:styleId="ListParagraph">
    <w:name w:val="List Paragraph"/>
    <w:basedOn w:val="Normal"/>
    <w:uiPriority w:val="34"/>
    <w:qFormat/>
    <w:rsid w:val="0047492A"/>
    <w:pPr>
      <w:ind w:left="720"/>
      <w:contextualSpacing/>
    </w:pPr>
  </w:style>
  <w:style w:type="paragraph" w:styleId="Quote">
    <w:name w:val="Quote"/>
    <w:basedOn w:val="Normal"/>
    <w:next w:val="Normal"/>
    <w:link w:val="QuoteChar"/>
    <w:uiPriority w:val="29"/>
    <w:qFormat/>
    <w:rsid w:val="0047492A"/>
    <w:rPr>
      <w:color w:val="5A5A5A" w:themeColor="text1" w:themeTint="A5"/>
    </w:rPr>
  </w:style>
  <w:style w:type="character" w:customStyle="1" w:styleId="QuoteChar">
    <w:name w:val="Quote Char"/>
    <w:basedOn w:val="DefaultParagraphFont"/>
    <w:link w:val="Quote"/>
    <w:uiPriority w:val="29"/>
    <w:rsid w:val="0047492A"/>
    <w:rPr>
      <w:color w:val="5A5A5A" w:themeColor="text1" w:themeTint="A5"/>
    </w:rPr>
  </w:style>
  <w:style w:type="paragraph" w:styleId="IntenseQuote">
    <w:name w:val="Intense Quote"/>
    <w:basedOn w:val="Normal"/>
    <w:next w:val="Normal"/>
    <w:link w:val="IntenseQuoteChar"/>
    <w:uiPriority w:val="30"/>
    <w:qFormat/>
    <w:rsid w:val="0047492A"/>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47492A"/>
    <w:rPr>
      <w:rFonts w:asciiTheme="majorHAnsi" w:eastAsiaTheme="majorEastAsia" w:hAnsiTheme="majorHAnsi" w:cstheme="majorBidi"/>
      <w:i/>
      <w:iCs/>
      <w:sz w:val="20"/>
      <w:szCs w:val="20"/>
    </w:rPr>
  </w:style>
  <w:style w:type="character" w:styleId="SubtleEmphasis">
    <w:name w:val="Subtle Emphasis"/>
    <w:uiPriority w:val="19"/>
    <w:qFormat/>
    <w:rsid w:val="0047492A"/>
    <w:rPr>
      <w:i/>
      <w:iCs/>
      <w:color w:val="5A5A5A" w:themeColor="text1" w:themeTint="A5"/>
    </w:rPr>
  </w:style>
  <w:style w:type="character" w:styleId="IntenseEmphasis">
    <w:name w:val="Intense Emphasis"/>
    <w:uiPriority w:val="21"/>
    <w:qFormat/>
    <w:rsid w:val="0047492A"/>
    <w:rPr>
      <w:b/>
      <w:bCs/>
      <w:i/>
      <w:iCs/>
      <w:color w:val="auto"/>
      <w:u w:val="single"/>
    </w:rPr>
  </w:style>
  <w:style w:type="character" w:styleId="SubtleReference">
    <w:name w:val="Subtle Reference"/>
    <w:uiPriority w:val="31"/>
    <w:qFormat/>
    <w:rsid w:val="0047492A"/>
    <w:rPr>
      <w:smallCaps/>
    </w:rPr>
  </w:style>
  <w:style w:type="character" w:styleId="IntenseReference">
    <w:name w:val="Intense Reference"/>
    <w:uiPriority w:val="32"/>
    <w:qFormat/>
    <w:rsid w:val="0047492A"/>
    <w:rPr>
      <w:b/>
      <w:bCs/>
      <w:smallCaps/>
      <w:color w:val="auto"/>
    </w:rPr>
  </w:style>
  <w:style w:type="character" w:styleId="BookTitle">
    <w:name w:val="Book Title"/>
    <w:uiPriority w:val="33"/>
    <w:qFormat/>
    <w:rsid w:val="0047492A"/>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47492A"/>
    <w:pPr>
      <w:outlineLvl w:val="9"/>
    </w:pPr>
  </w:style>
  <w:style w:type="character" w:customStyle="1" w:styleId="NoSpacingChar">
    <w:name w:val="No Spacing Char"/>
    <w:basedOn w:val="DefaultParagraphFont"/>
    <w:link w:val="NoSpacing"/>
    <w:uiPriority w:val="1"/>
    <w:rsid w:val="0047492A"/>
  </w:style>
  <w:style w:type="character" w:styleId="PlaceholderText">
    <w:name w:val="Placeholder Text"/>
    <w:basedOn w:val="DefaultParagraphFont"/>
    <w:uiPriority w:val="99"/>
    <w:semiHidden/>
    <w:rsid w:val="00394F69"/>
    <w:rPr>
      <w:color w:val="808080"/>
    </w:rPr>
  </w:style>
  <w:style w:type="table" w:styleId="GridTable1Light">
    <w:name w:val="Grid Table 1 Light"/>
    <w:basedOn w:val="TableNormal"/>
    <w:uiPriority w:val="46"/>
    <w:rsid w:val="00CF23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F2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F2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F238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F2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F238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67558"/>
    <w:rPr>
      <w:color w:val="C573D2" w:themeColor="hyperlink"/>
      <w:u w:val="single"/>
    </w:rPr>
  </w:style>
  <w:style w:type="character" w:styleId="UnresolvedMention">
    <w:name w:val="Unresolved Mention"/>
    <w:basedOn w:val="DefaultParagraphFont"/>
    <w:uiPriority w:val="99"/>
    <w:semiHidden/>
    <w:unhideWhenUsed/>
    <w:rsid w:val="00667558"/>
    <w:rPr>
      <w:color w:val="605E5C"/>
      <w:shd w:val="clear" w:color="auto" w:fill="E1DFDD"/>
    </w:rPr>
  </w:style>
  <w:style w:type="character" w:styleId="FollowedHyperlink">
    <w:name w:val="FollowedHyperlink"/>
    <w:basedOn w:val="DefaultParagraphFont"/>
    <w:uiPriority w:val="99"/>
    <w:semiHidden/>
    <w:unhideWhenUsed/>
    <w:rsid w:val="00667558"/>
    <w:rPr>
      <w:color w:val="CCAEE8" w:themeColor="followedHyperlink"/>
      <w:u w:val="single"/>
    </w:rPr>
  </w:style>
  <w:style w:type="paragraph" w:styleId="HTMLPreformatted">
    <w:name w:val="HTML Preformatted"/>
    <w:basedOn w:val="Normal"/>
    <w:link w:val="HTMLPreformattedChar"/>
    <w:uiPriority w:val="99"/>
    <w:unhideWhenUsed/>
    <w:rsid w:val="00E4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43731"/>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470D9"/>
  </w:style>
  <w:style w:type="character" w:styleId="CommentReference">
    <w:name w:val="annotation reference"/>
    <w:basedOn w:val="DefaultParagraphFont"/>
    <w:uiPriority w:val="99"/>
    <w:semiHidden/>
    <w:unhideWhenUsed/>
    <w:rsid w:val="00C77F95"/>
    <w:rPr>
      <w:sz w:val="16"/>
      <w:szCs w:val="16"/>
    </w:rPr>
  </w:style>
  <w:style w:type="paragraph" w:styleId="CommentText">
    <w:name w:val="annotation text"/>
    <w:basedOn w:val="Normal"/>
    <w:link w:val="CommentTextChar"/>
    <w:uiPriority w:val="99"/>
    <w:semiHidden/>
    <w:unhideWhenUsed/>
    <w:rsid w:val="00C77F95"/>
    <w:pPr>
      <w:spacing w:line="240" w:lineRule="auto"/>
    </w:pPr>
    <w:rPr>
      <w:sz w:val="20"/>
      <w:szCs w:val="20"/>
    </w:rPr>
  </w:style>
  <w:style w:type="character" w:customStyle="1" w:styleId="CommentTextChar">
    <w:name w:val="Comment Text Char"/>
    <w:basedOn w:val="DefaultParagraphFont"/>
    <w:link w:val="CommentText"/>
    <w:uiPriority w:val="99"/>
    <w:semiHidden/>
    <w:rsid w:val="00C77F9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77F95"/>
    <w:rPr>
      <w:b/>
      <w:bCs/>
    </w:rPr>
  </w:style>
  <w:style w:type="character" w:customStyle="1" w:styleId="CommentSubjectChar">
    <w:name w:val="Comment Subject Char"/>
    <w:basedOn w:val="CommentTextChar"/>
    <w:link w:val="CommentSubject"/>
    <w:uiPriority w:val="99"/>
    <w:semiHidden/>
    <w:rsid w:val="00C77F95"/>
    <w:rPr>
      <w:rFonts w:ascii="Times New Roman" w:hAnsi="Times New Roman"/>
      <w:b/>
      <w:bCs/>
      <w:sz w:val="20"/>
      <w:szCs w:val="20"/>
    </w:rPr>
  </w:style>
  <w:style w:type="paragraph" w:styleId="Revision">
    <w:name w:val="Revision"/>
    <w:hidden/>
    <w:uiPriority w:val="99"/>
    <w:semiHidden/>
    <w:rsid w:val="00C77F95"/>
    <w:pPr>
      <w:spacing w:after="0" w:line="240" w:lineRule="auto"/>
      <w:ind w:firstLine="0"/>
    </w:pPr>
    <w:rPr>
      <w:rFonts w:ascii="Times New Roman" w:hAnsi="Times New Roman"/>
    </w:rPr>
  </w:style>
  <w:style w:type="paragraph" w:styleId="BalloonText">
    <w:name w:val="Balloon Text"/>
    <w:basedOn w:val="Normal"/>
    <w:link w:val="BalloonTextChar"/>
    <w:uiPriority w:val="99"/>
    <w:semiHidden/>
    <w:unhideWhenUsed/>
    <w:rsid w:val="00C77F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7F95"/>
    <w:rPr>
      <w:rFonts w:ascii="Segoe UI" w:hAnsi="Segoe UI" w:cs="Segoe UI"/>
      <w:sz w:val="18"/>
      <w:szCs w:val="18"/>
    </w:rPr>
  </w:style>
  <w:style w:type="paragraph" w:styleId="Header">
    <w:name w:val="header"/>
    <w:basedOn w:val="Normal"/>
    <w:link w:val="HeaderChar"/>
    <w:uiPriority w:val="99"/>
    <w:unhideWhenUsed/>
    <w:rsid w:val="005B0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505"/>
    <w:rPr>
      <w:rFonts w:ascii="Times New Roman" w:hAnsi="Times New Roman"/>
    </w:rPr>
  </w:style>
  <w:style w:type="paragraph" w:styleId="Footer">
    <w:name w:val="footer"/>
    <w:basedOn w:val="Normal"/>
    <w:link w:val="FooterChar"/>
    <w:uiPriority w:val="99"/>
    <w:unhideWhenUsed/>
    <w:rsid w:val="005B0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505"/>
    <w:rPr>
      <w:rFonts w:ascii="Times New Roman" w:hAnsi="Times New Roman"/>
    </w:rPr>
  </w:style>
  <w:style w:type="paragraph" w:styleId="PlainText">
    <w:name w:val="Plain Text"/>
    <w:basedOn w:val="Normal"/>
    <w:link w:val="PlainTextChar"/>
    <w:uiPriority w:val="99"/>
    <w:unhideWhenUsed/>
    <w:rsid w:val="005B0505"/>
    <w:pPr>
      <w:spacing w:after="0" w:line="240" w:lineRule="auto"/>
      <w:ind w:firstLine="0"/>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5B0505"/>
    <w:rPr>
      <w:rFonts w:ascii="Consolas" w:eastAsiaTheme="minorHAnsi"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574977">
      <w:bodyDiv w:val="1"/>
      <w:marLeft w:val="0"/>
      <w:marRight w:val="0"/>
      <w:marTop w:val="0"/>
      <w:marBottom w:val="0"/>
      <w:divBdr>
        <w:top w:val="none" w:sz="0" w:space="0" w:color="auto"/>
        <w:left w:val="none" w:sz="0" w:space="0" w:color="auto"/>
        <w:bottom w:val="none" w:sz="0" w:space="0" w:color="auto"/>
        <w:right w:val="none" w:sz="0" w:space="0" w:color="auto"/>
      </w:divBdr>
    </w:div>
    <w:div w:id="139461724">
      <w:bodyDiv w:val="1"/>
      <w:marLeft w:val="0"/>
      <w:marRight w:val="0"/>
      <w:marTop w:val="0"/>
      <w:marBottom w:val="0"/>
      <w:divBdr>
        <w:top w:val="none" w:sz="0" w:space="0" w:color="auto"/>
        <w:left w:val="none" w:sz="0" w:space="0" w:color="auto"/>
        <w:bottom w:val="none" w:sz="0" w:space="0" w:color="auto"/>
        <w:right w:val="none" w:sz="0" w:space="0" w:color="auto"/>
      </w:divBdr>
    </w:div>
    <w:div w:id="141240598">
      <w:bodyDiv w:val="1"/>
      <w:marLeft w:val="0"/>
      <w:marRight w:val="0"/>
      <w:marTop w:val="0"/>
      <w:marBottom w:val="0"/>
      <w:divBdr>
        <w:top w:val="none" w:sz="0" w:space="0" w:color="auto"/>
        <w:left w:val="none" w:sz="0" w:space="0" w:color="auto"/>
        <w:bottom w:val="none" w:sz="0" w:space="0" w:color="auto"/>
        <w:right w:val="none" w:sz="0" w:space="0" w:color="auto"/>
      </w:divBdr>
    </w:div>
    <w:div w:id="252129762">
      <w:bodyDiv w:val="1"/>
      <w:marLeft w:val="0"/>
      <w:marRight w:val="0"/>
      <w:marTop w:val="0"/>
      <w:marBottom w:val="0"/>
      <w:divBdr>
        <w:top w:val="none" w:sz="0" w:space="0" w:color="auto"/>
        <w:left w:val="none" w:sz="0" w:space="0" w:color="auto"/>
        <w:bottom w:val="none" w:sz="0" w:space="0" w:color="auto"/>
        <w:right w:val="none" w:sz="0" w:space="0" w:color="auto"/>
      </w:divBdr>
    </w:div>
    <w:div w:id="273706918">
      <w:bodyDiv w:val="1"/>
      <w:marLeft w:val="0"/>
      <w:marRight w:val="0"/>
      <w:marTop w:val="0"/>
      <w:marBottom w:val="0"/>
      <w:divBdr>
        <w:top w:val="none" w:sz="0" w:space="0" w:color="auto"/>
        <w:left w:val="none" w:sz="0" w:space="0" w:color="auto"/>
        <w:bottom w:val="none" w:sz="0" w:space="0" w:color="auto"/>
        <w:right w:val="none" w:sz="0" w:space="0" w:color="auto"/>
      </w:divBdr>
    </w:div>
    <w:div w:id="362560255">
      <w:bodyDiv w:val="1"/>
      <w:marLeft w:val="0"/>
      <w:marRight w:val="0"/>
      <w:marTop w:val="0"/>
      <w:marBottom w:val="0"/>
      <w:divBdr>
        <w:top w:val="none" w:sz="0" w:space="0" w:color="auto"/>
        <w:left w:val="none" w:sz="0" w:space="0" w:color="auto"/>
        <w:bottom w:val="none" w:sz="0" w:space="0" w:color="auto"/>
        <w:right w:val="none" w:sz="0" w:space="0" w:color="auto"/>
      </w:divBdr>
    </w:div>
    <w:div w:id="428113845">
      <w:bodyDiv w:val="1"/>
      <w:marLeft w:val="0"/>
      <w:marRight w:val="0"/>
      <w:marTop w:val="0"/>
      <w:marBottom w:val="0"/>
      <w:divBdr>
        <w:top w:val="none" w:sz="0" w:space="0" w:color="auto"/>
        <w:left w:val="none" w:sz="0" w:space="0" w:color="auto"/>
        <w:bottom w:val="none" w:sz="0" w:space="0" w:color="auto"/>
        <w:right w:val="none" w:sz="0" w:space="0" w:color="auto"/>
      </w:divBdr>
    </w:div>
    <w:div w:id="500005360">
      <w:bodyDiv w:val="1"/>
      <w:marLeft w:val="0"/>
      <w:marRight w:val="0"/>
      <w:marTop w:val="0"/>
      <w:marBottom w:val="0"/>
      <w:divBdr>
        <w:top w:val="none" w:sz="0" w:space="0" w:color="auto"/>
        <w:left w:val="none" w:sz="0" w:space="0" w:color="auto"/>
        <w:bottom w:val="none" w:sz="0" w:space="0" w:color="auto"/>
        <w:right w:val="none" w:sz="0" w:space="0" w:color="auto"/>
      </w:divBdr>
    </w:div>
    <w:div w:id="528757997">
      <w:bodyDiv w:val="1"/>
      <w:marLeft w:val="0"/>
      <w:marRight w:val="0"/>
      <w:marTop w:val="0"/>
      <w:marBottom w:val="0"/>
      <w:divBdr>
        <w:top w:val="none" w:sz="0" w:space="0" w:color="auto"/>
        <w:left w:val="none" w:sz="0" w:space="0" w:color="auto"/>
        <w:bottom w:val="none" w:sz="0" w:space="0" w:color="auto"/>
        <w:right w:val="none" w:sz="0" w:space="0" w:color="auto"/>
      </w:divBdr>
    </w:div>
    <w:div w:id="583144310">
      <w:bodyDiv w:val="1"/>
      <w:marLeft w:val="0"/>
      <w:marRight w:val="0"/>
      <w:marTop w:val="0"/>
      <w:marBottom w:val="0"/>
      <w:divBdr>
        <w:top w:val="none" w:sz="0" w:space="0" w:color="auto"/>
        <w:left w:val="none" w:sz="0" w:space="0" w:color="auto"/>
        <w:bottom w:val="none" w:sz="0" w:space="0" w:color="auto"/>
        <w:right w:val="none" w:sz="0" w:space="0" w:color="auto"/>
      </w:divBdr>
    </w:div>
    <w:div w:id="596602759">
      <w:bodyDiv w:val="1"/>
      <w:marLeft w:val="0"/>
      <w:marRight w:val="0"/>
      <w:marTop w:val="0"/>
      <w:marBottom w:val="0"/>
      <w:divBdr>
        <w:top w:val="none" w:sz="0" w:space="0" w:color="auto"/>
        <w:left w:val="none" w:sz="0" w:space="0" w:color="auto"/>
        <w:bottom w:val="none" w:sz="0" w:space="0" w:color="auto"/>
        <w:right w:val="none" w:sz="0" w:space="0" w:color="auto"/>
      </w:divBdr>
    </w:div>
    <w:div w:id="631061643">
      <w:bodyDiv w:val="1"/>
      <w:marLeft w:val="0"/>
      <w:marRight w:val="0"/>
      <w:marTop w:val="0"/>
      <w:marBottom w:val="0"/>
      <w:divBdr>
        <w:top w:val="none" w:sz="0" w:space="0" w:color="auto"/>
        <w:left w:val="none" w:sz="0" w:space="0" w:color="auto"/>
        <w:bottom w:val="none" w:sz="0" w:space="0" w:color="auto"/>
        <w:right w:val="none" w:sz="0" w:space="0" w:color="auto"/>
      </w:divBdr>
    </w:div>
    <w:div w:id="770079742">
      <w:bodyDiv w:val="1"/>
      <w:marLeft w:val="0"/>
      <w:marRight w:val="0"/>
      <w:marTop w:val="0"/>
      <w:marBottom w:val="0"/>
      <w:divBdr>
        <w:top w:val="none" w:sz="0" w:space="0" w:color="auto"/>
        <w:left w:val="none" w:sz="0" w:space="0" w:color="auto"/>
        <w:bottom w:val="none" w:sz="0" w:space="0" w:color="auto"/>
        <w:right w:val="none" w:sz="0" w:space="0" w:color="auto"/>
      </w:divBdr>
    </w:div>
    <w:div w:id="825587799">
      <w:bodyDiv w:val="1"/>
      <w:marLeft w:val="0"/>
      <w:marRight w:val="0"/>
      <w:marTop w:val="0"/>
      <w:marBottom w:val="0"/>
      <w:divBdr>
        <w:top w:val="none" w:sz="0" w:space="0" w:color="auto"/>
        <w:left w:val="none" w:sz="0" w:space="0" w:color="auto"/>
        <w:bottom w:val="none" w:sz="0" w:space="0" w:color="auto"/>
        <w:right w:val="none" w:sz="0" w:space="0" w:color="auto"/>
      </w:divBdr>
    </w:div>
    <w:div w:id="838427872">
      <w:bodyDiv w:val="1"/>
      <w:marLeft w:val="0"/>
      <w:marRight w:val="0"/>
      <w:marTop w:val="0"/>
      <w:marBottom w:val="0"/>
      <w:divBdr>
        <w:top w:val="none" w:sz="0" w:space="0" w:color="auto"/>
        <w:left w:val="none" w:sz="0" w:space="0" w:color="auto"/>
        <w:bottom w:val="none" w:sz="0" w:space="0" w:color="auto"/>
        <w:right w:val="none" w:sz="0" w:space="0" w:color="auto"/>
      </w:divBdr>
    </w:div>
    <w:div w:id="856232854">
      <w:bodyDiv w:val="1"/>
      <w:marLeft w:val="0"/>
      <w:marRight w:val="0"/>
      <w:marTop w:val="0"/>
      <w:marBottom w:val="0"/>
      <w:divBdr>
        <w:top w:val="none" w:sz="0" w:space="0" w:color="auto"/>
        <w:left w:val="none" w:sz="0" w:space="0" w:color="auto"/>
        <w:bottom w:val="none" w:sz="0" w:space="0" w:color="auto"/>
        <w:right w:val="none" w:sz="0" w:space="0" w:color="auto"/>
      </w:divBdr>
    </w:div>
    <w:div w:id="856626044">
      <w:bodyDiv w:val="1"/>
      <w:marLeft w:val="0"/>
      <w:marRight w:val="0"/>
      <w:marTop w:val="0"/>
      <w:marBottom w:val="0"/>
      <w:divBdr>
        <w:top w:val="none" w:sz="0" w:space="0" w:color="auto"/>
        <w:left w:val="none" w:sz="0" w:space="0" w:color="auto"/>
        <w:bottom w:val="none" w:sz="0" w:space="0" w:color="auto"/>
        <w:right w:val="none" w:sz="0" w:space="0" w:color="auto"/>
      </w:divBdr>
    </w:div>
    <w:div w:id="878930570">
      <w:bodyDiv w:val="1"/>
      <w:marLeft w:val="0"/>
      <w:marRight w:val="0"/>
      <w:marTop w:val="0"/>
      <w:marBottom w:val="0"/>
      <w:divBdr>
        <w:top w:val="none" w:sz="0" w:space="0" w:color="auto"/>
        <w:left w:val="none" w:sz="0" w:space="0" w:color="auto"/>
        <w:bottom w:val="none" w:sz="0" w:space="0" w:color="auto"/>
        <w:right w:val="none" w:sz="0" w:space="0" w:color="auto"/>
      </w:divBdr>
    </w:div>
    <w:div w:id="900672348">
      <w:bodyDiv w:val="1"/>
      <w:marLeft w:val="0"/>
      <w:marRight w:val="0"/>
      <w:marTop w:val="0"/>
      <w:marBottom w:val="0"/>
      <w:divBdr>
        <w:top w:val="none" w:sz="0" w:space="0" w:color="auto"/>
        <w:left w:val="none" w:sz="0" w:space="0" w:color="auto"/>
        <w:bottom w:val="none" w:sz="0" w:space="0" w:color="auto"/>
        <w:right w:val="none" w:sz="0" w:space="0" w:color="auto"/>
      </w:divBdr>
    </w:div>
    <w:div w:id="949121134">
      <w:bodyDiv w:val="1"/>
      <w:marLeft w:val="0"/>
      <w:marRight w:val="0"/>
      <w:marTop w:val="0"/>
      <w:marBottom w:val="0"/>
      <w:divBdr>
        <w:top w:val="none" w:sz="0" w:space="0" w:color="auto"/>
        <w:left w:val="none" w:sz="0" w:space="0" w:color="auto"/>
        <w:bottom w:val="none" w:sz="0" w:space="0" w:color="auto"/>
        <w:right w:val="none" w:sz="0" w:space="0" w:color="auto"/>
      </w:divBdr>
    </w:div>
    <w:div w:id="1043600833">
      <w:bodyDiv w:val="1"/>
      <w:marLeft w:val="0"/>
      <w:marRight w:val="0"/>
      <w:marTop w:val="0"/>
      <w:marBottom w:val="0"/>
      <w:divBdr>
        <w:top w:val="none" w:sz="0" w:space="0" w:color="auto"/>
        <w:left w:val="none" w:sz="0" w:space="0" w:color="auto"/>
        <w:bottom w:val="none" w:sz="0" w:space="0" w:color="auto"/>
        <w:right w:val="none" w:sz="0" w:space="0" w:color="auto"/>
      </w:divBdr>
    </w:div>
    <w:div w:id="1206791039">
      <w:bodyDiv w:val="1"/>
      <w:marLeft w:val="0"/>
      <w:marRight w:val="0"/>
      <w:marTop w:val="0"/>
      <w:marBottom w:val="0"/>
      <w:divBdr>
        <w:top w:val="none" w:sz="0" w:space="0" w:color="auto"/>
        <w:left w:val="none" w:sz="0" w:space="0" w:color="auto"/>
        <w:bottom w:val="none" w:sz="0" w:space="0" w:color="auto"/>
        <w:right w:val="none" w:sz="0" w:space="0" w:color="auto"/>
      </w:divBdr>
    </w:div>
    <w:div w:id="1212576035">
      <w:bodyDiv w:val="1"/>
      <w:marLeft w:val="0"/>
      <w:marRight w:val="0"/>
      <w:marTop w:val="0"/>
      <w:marBottom w:val="0"/>
      <w:divBdr>
        <w:top w:val="none" w:sz="0" w:space="0" w:color="auto"/>
        <w:left w:val="none" w:sz="0" w:space="0" w:color="auto"/>
        <w:bottom w:val="none" w:sz="0" w:space="0" w:color="auto"/>
        <w:right w:val="none" w:sz="0" w:space="0" w:color="auto"/>
      </w:divBdr>
    </w:div>
    <w:div w:id="1231117251">
      <w:bodyDiv w:val="1"/>
      <w:marLeft w:val="0"/>
      <w:marRight w:val="0"/>
      <w:marTop w:val="0"/>
      <w:marBottom w:val="0"/>
      <w:divBdr>
        <w:top w:val="none" w:sz="0" w:space="0" w:color="auto"/>
        <w:left w:val="none" w:sz="0" w:space="0" w:color="auto"/>
        <w:bottom w:val="none" w:sz="0" w:space="0" w:color="auto"/>
        <w:right w:val="none" w:sz="0" w:space="0" w:color="auto"/>
      </w:divBdr>
    </w:div>
    <w:div w:id="1256285410">
      <w:bodyDiv w:val="1"/>
      <w:marLeft w:val="0"/>
      <w:marRight w:val="0"/>
      <w:marTop w:val="0"/>
      <w:marBottom w:val="0"/>
      <w:divBdr>
        <w:top w:val="none" w:sz="0" w:space="0" w:color="auto"/>
        <w:left w:val="none" w:sz="0" w:space="0" w:color="auto"/>
        <w:bottom w:val="none" w:sz="0" w:space="0" w:color="auto"/>
        <w:right w:val="none" w:sz="0" w:space="0" w:color="auto"/>
      </w:divBdr>
    </w:div>
    <w:div w:id="1272013150">
      <w:bodyDiv w:val="1"/>
      <w:marLeft w:val="0"/>
      <w:marRight w:val="0"/>
      <w:marTop w:val="0"/>
      <w:marBottom w:val="0"/>
      <w:divBdr>
        <w:top w:val="none" w:sz="0" w:space="0" w:color="auto"/>
        <w:left w:val="none" w:sz="0" w:space="0" w:color="auto"/>
        <w:bottom w:val="none" w:sz="0" w:space="0" w:color="auto"/>
        <w:right w:val="none" w:sz="0" w:space="0" w:color="auto"/>
      </w:divBdr>
    </w:div>
    <w:div w:id="1315836488">
      <w:bodyDiv w:val="1"/>
      <w:marLeft w:val="0"/>
      <w:marRight w:val="0"/>
      <w:marTop w:val="0"/>
      <w:marBottom w:val="0"/>
      <w:divBdr>
        <w:top w:val="none" w:sz="0" w:space="0" w:color="auto"/>
        <w:left w:val="none" w:sz="0" w:space="0" w:color="auto"/>
        <w:bottom w:val="none" w:sz="0" w:space="0" w:color="auto"/>
        <w:right w:val="none" w:sz="0" w:space="0" w:color="auto"/>
      </w:divBdr>
    </w:div>
    <w:div w:id="1317609405">
      <w:bodyDiv w:val="1"/>
      <w:marLeft w:val="0"/>
      <w:marRight w:val="0"/>
      <w:marTop w:val="0"/>
      <w:marBottom w:val="0"/>
      <w:divBdr>
        <w:top w:val="none" w:sz="0" w:space="0" w:color="auto"/>
        <w:left w:val="none" w:sz="0" w:space="0" w:color="auto"/>
        <w:bottom w:val="none" w:sz="0" w:space="0" w:color="auto"/>
        <w:right w:val="none" w:sz="0" w:space="0" w:color="auto"/>
      </w:divBdr>
    </w:div>
    <w:div w:id="1319920194">
      <w:bodyDiv w:val="1"/>
      <w:marLeft w:val="0"/>
      <w:marRight w:val="0"/>
      <w:marTop w:val="0"/>
      <w:marBottom w:val="0"/>
      <w:divBdr>
        <w:top w:val="none" w:sz="0" w:space="0" w:color="auto"/>
        <w:left w:val="none" w:sz="0" w:space="0" w:color="auto"/>
        <w:bottom w:val="none" w:sz="0" w:space="0" w:color="auto"/>
        <w:right w:val="none" w:sz="0" w:space="0" w:color="auto"/>
      </w:divBdr>
    </w:div>
    <w:div w:id="1367950779">
      <w:bodyDiv w:val="1"/>
      <w:marLeft w:val="0"/>
      <w:marRight w:val="0"/>
      <w:marTop w:val="0"/>
      <w:marBottom w:val="0"/>
      <w:divBdr>
        <w:top w:val="none" w:sz="0" w:space="0" w:color="auto"/>
        <w:left w:val="none" w:sz="0" w:space="0" w:color="auto"/>
        <w:bottom w:val="none" w:sz="0" w:space="0" w:color="auto"/>
        <w:right w:val="none" w:sz="0" w:space="0" w:color="auto"/>
      </w:divBdr>
    </w:div>
    <w:div w:id="1376001715">
      <w:bodyDiv w:val="1"/>
      <w:marLeft w:val="0"/>
      <w:marRight w:val="0"/>
      <w:marTop w:val="0"/>
      <w:marBottom w:val="0"/>
      <w:divBdr>
        <w:top w:val="none" w:sz="0" w:space="0" w:color="auto"/>
        <w:left w:val="none" w:sz="0" w:space="0" w:color="auto"/>
        <w:bottom w:val="none" w:sz="0" w:space="0" w:color="auto"/>
        <w:right w:val="none" w:sz="0" w:space="0" w:color="auto"/>
      </w:divBdr>
    </w:div>
    <w:div w:id="1408265869">
      <w:bodyDiv w:val="1"/>
      <w:marLeft w:val="0"/>
      <w:marRight w:val="0"/>
      <w:marTop w:val="0"/>
      <w:marBottom w:val="0"/>
      <w:divBdr>
        <w:top w:val="none" w:sz="0" w:space="0" w:color="auto"/>
        <w:left w:val="none" w:sz="0" w:space="0" w:color="auto"/>
        <w:bottom w:val="none" w:sz="0" w:space="0" w:color="auto"/>
        <w:right w:val="none" w:sz="0" w:space="0" w:color="auto"/>
      </w:divBdr>
    </w:div>
    <w:div w:id="1431125816">
      <w:bodyDiv w:val="1"/>
      <w:marLeft w:val="0"/>
      <w:marRight w:val="0"/>
      <w:marTop w:val="0"/>
      <w:marBottom w:val="0"/>
      <w:divBdr>
        <w:top w:val="none" w:sz="0" w:space="0" w:color="auto"/>
        <w:left w:val="none" w:sz="0" w:space="0" w:color="auto"/>
        <w:bottom w:val="none" w:sz="0" w:space="0" w:color="auto"/>
        <w:right w:val="none" w:sz="0" w:space="0" w:color="auto"/>
      </w:divBdr>
    </w:div>
    <w:div w:id="1478915023">
      <w:bodyDiv w:val="1"/>
      <w:marLeft w:val="0"/>
      <w:marRight w:val="0"/>
      <w:marTop w:val="0"/>
      <w:marBottom w:val="0"/>
      <w:divBdr>
        <w:top w:val="none" w:sz="0" w:space="0" w:color="auto"/>
        <w:left w:val="none" w:sz="0" w:space="0" w:color="auto"/>
        <w:bottom w:val="none" w:sz="0" w:space="0" w:color="auto"/>
        <w:right w:val="none" w:sz="0" w:space="0" w:color="auto"/>
      </w:divBdr>
    </w:div>
    <w:div w:id="1552111523">
      <w:bodyDiv w:val="1"/>
      <w:marLeft w:val="0"/>
      <w:marRight w:val="0"/>
      <w:marTop w:val="0"/>
      <w:marBottom w:val="0"/>
      <w:divBdr>
        <w:top w:val="none" w:sz="0" w:space="0" w:color="auto"/>
        <w:left w:val="none" w:sz="0" w:space="0" w:color="auto"/>
        <w:bottom w:val="none" w:sz="0" w:space="0" w:color="auto"/>
        <w:right w:val="none" w:sz="0" w:space="0" w:color="auto"/>
      </w:divBdr>
    </w:div>
    <w:div w:id="1558199253">
      <w:bodyDiv w:val="1"/>
      <w:marLeft w:val="0"/>
      <w:marRight w:val="0"/>
      <w:marTop w:val="0"/>
      <w:marBottom w:val="0"/>
      <w:divBdr>
        <w:top w:val="none" w:sz="0" w:space="0" w:color="auto"/>
        <w:left w:val="none" w:sz="0" w:space="0" w:color="auto"/>
        <w:bottom w:val="none" w:sz="0" w:space="0" w:color="auto"/>
        <w:right w:val="none" w:sz="0" w:space="0" w:color="auto"/>
      </w:divBdr>
    </w:div>
    <w:div w:id="1584221862">
      <w:bodyDiv w:val="1"/>
      <w:marLeft w:val="0"/>
      <w:marRight w:val="0"/>
      <w:marTop w:val="0"/>
      <w:marBottom w:val="0"/>
      <w:divBdr>
        <w:top w:val="none" w:sz="0" w:space="0" w:color="auto"/>
        <w:left w:val="none" w:sz="0" w:space="0" w:color="auto"/>
        <w:bottom w:val="none" w:sz="0" w:space="0" w:color="auto"/>
        <w:right w:val="none" w:sz="0" w:space="0" w:color="auto"/>
      </w:divBdr>
    </w:div>
    <w:div w:id="1616056171">
      <w:bodyDiv w:val="1"/>
      <w:marLeft w:val="0"/>
      <w:marRight w:val="0"/>
      <w:marTop w:val="0"/>
      <w:marBottom w:val="0"/>
      <w:divBdr>
        <w:top w:val="none" w:sz="0" w:space="0" w:color="auto"/>
        <w:left w:val="none" w:sz="0" w:space="0" w:color="auto"/>
        <w:bottom w:val="none" w:sz="0" w:space="0" w:color="auto"/>
        <w:right w:val="none" w:sz="0" w:space="0" w:color="auto"/>
      </w:divBdr>
    </w:div>
    <w:div w:id="1661302502">
      <w:bodyDiv w:val="1"/>
      <w:marLeft w:val="0"/>
      <w:marRight w:val="0"/>
      <w:marTop w:val="0"/>
      <w:marBottom w:val="0"/>
      <w:divBdr>
        <w:top w:val="none" w:sz="0" w:space="0" w:color="auto"/>
        <w:left w:val="none" w:sz="0" w:space="0" w:color="auto"/>
        <w:bottom w:val="none" w:sz="0" w:space="0" w:color="auto"/>
        <w:right w:val="none" w:sz="0" w:space="0" w:color="auto"/>
      </w:divBdr>
    </w:div>
    <w:div w:id="1707292918">
      <w:bodyDiv w:val="1"/>
      <w:marLeft w:val="0"/>
      <w:marRight w:val="0"/>
      <w:marTop w:val="0"/>
      <w:marBottom w:val="0"/>
      <w:divBdr>
        <w:top w:val="none" w:sz="0" w:space="0" w:color="auto"/>
        <w:left w:val="none" w:sz="0" w:space="0" w:color="auto"/>
        <w:bottom w:val="none" w:sz="0" w:space="0" w:color="auto"/>
        <w:right w:val="none" w:sz="0" w:space="0" w:color="auto"/>
      </w:divBdr>
    </w:div>
    <w:div w:id="1711764300">
      <w:bodyDiv w:val="1"/>
      <w:marLeft w:val="0"/>
      <w:marRight w:val="0"/>
      <w:marTop w:val="0"/>
      <w:marBottom w:val="0"/>
      <w:divBdr>
        <w:top w:val="none" w:sz="0" w:space="0" w:color="auto"/>
        <w:left w:val="none" w:sz="0" w:space="0" w:color="auto"/>
        <w:bottom w:val="none" w:sz="0" w:space="0" w:color="auto"/>
        <w:right w:val="none" w:sz="0" w:space="0" w:color="auto"/>
      </w:divBdr>
    </w:div>
    <w:div w:id="1727755037">
      <w:bodyDiv w:val="1"/>
      <w:marLeft w:val="0"/>
      <w:marRight w:val="0"/>
      <w:marTop w:val="0"/>
      <w:marBottom w:val="0"/>
      <w:divBdr>
        <w:top w:val="none" w:sz="0" w:space="0" w:color="auto"/>
        <w:left w:val="none" w:sz="0" w:space="0" w:color="auto"/>
        <w:bottom w:val="none" w:sz="0" w:space="0" w:color="auto"/>
        <w:right w:val="none" w:sz="0" w:space="0" w:color="auto"/>
      </w:divBdr>
    </w:div>
    <w:div w:id="1773012519">
      <w:bodyDiv w:val="1"/>
      <w:marLeft w:val="0"/>
      <w:marRight w:val="0"/>
      <w:marTop w:val="0"/>
      <w:marBottom w:val="0"/>
      <w:divBdr>
        <w:top w:val="none" w:sz="0" w:space="0" w:color="auto"/>
        <w:left w:val="none" w:sz="0" w:space="0" w:color="auto"/>
        <w:bottom w:val="none" w:sz="0" w:space="0" w:color="auto"/>
        <w:right w:val="none" w:sz="0" w:space="0" w:color="auto"/>
      </w:divBdr>
    </w:div>
    <w:div w:id="1783761989">
      <w:bodyDiv w:val="1"/>
      <w:marLeft w:val="0"/>
      <w:marRight w:val="0"/>
      <w:marTop w:val="0"/>
      <w:marBottom w:val="0"/>
      <w:divBdr>
        <w:top w:val="none" w:sz="0" w:space="0" w:color="auto"/>
        <w:left w:val="none" w:sz="0" w:space="0" w:color="auto"/>
        <w:bottom w:val="none" w:sz="0" w:space="0" w:color="auto"/>
        <w:right w:val="none" w:sz="0" w:space="0" w:color="auto"/>
      </w:divBdr>
    </w:div>
    <w:div w:id="1843154626">
      <w:bodyDiv w:val="1"/>
      <w:marLeft w:val="0"/>
      <w:marRight w:val="0"/>
      <w:marTop w:val="0"/>
      <w:marBottom w:val="0"/>
      <w:divBdr>
        <w:top w:val="none" w:sz="0" w:space="0" w:color="auto"/>
        <w:left w:val="none" w:sz="0" w:space="0" w:color="auto"/>
        <w:bottom w:val="none" w:sz="0" w:space="0" w:color="auto"/>
        <w:right w:val="none" w:sz="0" w:space="0" w:color="auto"/>
      </w:divBdr>
    </w:div>
    <w:div w:id="1848590302">
      <w:bodyDiv w:val="1"/>
      <w:marLeft w:val="0"/>
      <w:marRight w:val="0"/>
      <w:marTop w:val="0"/>
      <w:marBottom w:val="0"/>
      <w:divBdr>
        <w:top w:val="none" w:sz="0" w:space="0" w:color="auto"/>
        <w:left w:val="none" w:sz="0" w:space="0" w:color="auto"/>
        <w:bottom w:val="none" w:sz="0" w:space="0" w:color="auto"/>
        <w:right w:val="none" w:sz="0" w:space="0" w:color="auto"/>
      </w:divBdr>
    </w:div>
    <w:div w:id="1859856714">
      <w:bodyDiv w:val="1"/>
      <w:marLeft w:val="0"/>
      <w:marRight w:val="0"/>
      <w:marTop w:val="0"/>
      <w:marBottom w:val="0"/>
      <w:divBdr>
        <w:top w:val="none" w:sz="0" w:space="0" w:color="auto"/>
        <w:left w:val="none" w:sz="0" w:space="0" w:color="auto"/>
        <w:bottom w:val="none" w:sz="0" w:space="0" w:color="auto"/>
        <w:right w:val="none" w:sz="0" w:space="0" w:color="auto"/>
      </w:divBdr>
    </w:div>
    <w:div w:id="1885823238">
      <w:bodyDiv w:val="1"/>
      <w:marLeft w:val="0"/>
      <w:marRight w:val="0"/>
      <w:marTop w:val="0"/>
      <w:marBottom w:val="0"/>
      <w:divBdr>
        <w:top w:val="none" w:sz="0" w:space="0" w:color="auto"/>
        <w:left w:val="none" w:sz="0" w:space="0" w:color="auto"/>
        <w:bottom w:val="none" w:sz="0" w:space="0" w:color="auto"/>
        <w:right w:val="none" w:sz="0" w:space="0" w:color="auto"/>
      </w:divBdr>
    </w:div>
    <w:div w:id="1897088134">
      <w:bodyDiv w:val="1"/>
      <w:marLeft w:val="0"/>
      <w:marRight w:val="0"/>
      <w:marTop w:val="0"/>
      <w:marBottom w:val="0"/>
      <w:divBdr>
        <w:top w:val="none" w:sz="0" w:space="0" w:color="auto"/>
        <w:left w:val="none" w:sz="0" w:space="0" w:color="auto"/>
        <w:bottom w:val="none" w:sz="0" w:space="0" w:color="auto"/>
        <w:right w:val="none" w:sz="0" w:space="0" w:color="auto"/>
      </w:divBdr>
    </w:div>
    <w:div w:id="1903179680">
      <w:bodyDiv w:val="1"/>
      <w:marLeft w:val="0"/>
      <w:marRight w:val="0"/>
      <w:marTop w:val="0"/>
      <w:marBottom w:val="0"/>
      <w:divBdr>
        <w:top w:val="none" w:sz="0" w:space="0" w:color="auto"/>
        <w:left w:val="none" w:sz="0" w:space="0" w:color="auto"/>
        <w:bottom w:val="none" w:sz="0" w:space="0" w:color="auto"/>
        <w:right w:val="none" w:sz="0" w:space="0" w:color="auto"/>
      </w:divBdr>
    </w:div>
    <w:div w:id="1969046168">
      <w:bodyDiv w:val="1"/>
      <w:marLeft w:val="0"/>
      <w:marRight w:val="0"/>
      <w:marTop w:val="0"/>
      <w:marBottom w:val="0"/>
      <w:divBdr>
        <w:top w:val="none" w:sz="0" w:space="0" w:color="auto"/>
        <w:left w:val="none" w:sz="0" w:space="0" w:color="auto"/>
        <w:bottom w:val="none" w:sz="0" w:space="0" w:color="auto"/>
        <w:right w:val="none" w:sz="0" w:space="0" w:color="auto"/>
      </w:divBdr>
    </w:div>
    <w:div w:id="2012827348">
      <w:bodyDiv w:val="1"/>
      <w:marLeft w:val="0"/>
      <w:marRight w:val="0"/>
      <w:marTop w:val="0"/>
      <w:marBottom w:val="0"/>
      <w:divBdr>
        <w:top w:val="none" w:sz="0" w:space="0" w:color="auto"/>
        <w:left w:val="none" w:sz="0" w:space="0" w:color="auto"/>
        <w:bottom w:val="none" w:sz="0" w:space="0" w:color="auto"/>
        <w:right w:val="none" w:sz="0" w:space="0" w:color="auto"/>
      </w:divBdr>
    </w:div>
    <w:div w:id="2117482931">
      <w:bodyDiv w:val="1"/>
      <w:marLeft w:val="0"/>
      <w:marRight w:val="0"/>
      <w:marTop w:val="0"/>
      <w:marBottom w:val="0"/>
      <w:divBdr>
        <w:top w:val="none" w:sz="0" w:space="0" w:color="auto"/>
        <w:left w:val="none" w:sz="0" w:space="0" w:color="auto"/>
        <w:bottom w:val="none" w:sz="0" w:space="0" w:color="auto"/>
        <w:right w:val="none" w:sz="0" w:space="0" w:color="auto"/>
      </w:divBdr>
    </w:div>
    <w:div w:id="213772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oconnor\Desktop\Learning\springboard\Linear_Algebra\house_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Mode Performance of Predicted Price versus Actual Price (€)</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0.25387852017389179"/>
          <c:y val="0.18877887788778877"/>
          <c:w val="0.54443633570193972"/>
          <c:h val="0.61581534981394648"/>
        </c:manualLayout>
      </c:layout>
      <c:scatterChart>
        <c:scatterStyle val="lineMarker"/>
        <c:varyColors val="0"/>
        <c:ser>
          <c:idx val="0"/>
          <c:order val="0"/>
          <c:tx>
            <c:strRef>
              <c:f>house_data!$L$1</c:f>
              <c:strCache>
                <c:ptCount val="1"/>
                <c:pt idx="0">
                  <c:v>model</c:v>
                </c:pt>
              </c:strCache>
            </c:strRef>
          </c:tx>
          <c:spPr>
            <a:ln w="25400">
              <a:noFill/>
            </a:ln>
            <a:effectLst/>
          </c:spPr>
          <c:marker>
            <c:symbol val="circle"/>
            <c:size val="4"/>
            <c:spPr>
              <a:solidFill>
                <a:schemeClr val="accent1"/>
              </a:solidFill>
              <a:ln w="9525" cap="flat" cmpd="sng" algn="ctr">
                <a:solidFill>
                  <a:schemeClr val="accent1"/>
                </a:solidFill>
                <a:round/>
              </a:ln>
              <a:effectLst/>
            </c:spPr>
          </c:marker>
          <c:dPt>
            <c:idx val="382"/>
            <c:marker>
              <c:symbol val="circle"/>
              <c:size val="4"/>
              <c:spPr>
                <a:solidFill>
                  <a:schemeClr val="accent1"/>
                </a:solidFill>
                <a:ln w="9525" cap="flat" cmpd="sng" algn="ctr">
                  <a:solidFill>
                    <a:schemeClr val="accent1"/>
                  </a:solidFill>
                  <a:round/>
                </a:ln>
                <a:effectLst/>
              </c:spPr>
            </c:marker>
            <c:bubble3D val="0"/>
            <c:extLst>
              <c:ext xmlns:c16="http://schemas.microsoft.com/office/drawing/2014/chart" uri="{C3380CC4-5D6E-409C-BE32-E72D297353CC}">
                <c16:uniqueId val="{00000000-AC54-6347-9FA5-CA5D374472AA}"/>
              </c:ext>
            </c:extLst>
          </c:dPt>
          <c:trendline>
            <c:spPr>
              <a:ln w="63500" cap="rnd" cmpd="sng" algn="ctr">
                <a:solidFill>
                  <a:schemeClr val="accent1">
                    <a:alpha val="25000"/>
                  </a:schemeClr>
                </a:solidFill>
                <a:round/>
              </a:ln>
              <a:effectLst/>
            </c:spPr>
            <c:trendlineType val="linear"/>
            <c:dispRSqr val="1"/>
            <c:dispEq val="1"/>
            <c:trendlineLbl>
              <c:layout>
                <c:manualLayout>
                  <c:x val="-0.62336715642503449"/>
                  <c:y val="0.6956009074022323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trendlineLbl>
          </c:trendline>
          <c:xVal>
            <c:numRef>
              <c:f>house_data!$F$2:$F$569</c:f>
              <c:numCache>
                <c:formatCode>General</c:formatCode>
                <c:ptCount val="387"/>
                <c:pt idx="0">
                  <c:v>149000</c:v>
                </c:pt>
                <c:pt idx="1">
                  <c:v>192000</c:v>
                </c:pt>
                <c:pt idx="2">
                  <c:v>65000</c:v>
                </c:pt>
                <c:pt idx="3">
                  <c:v>130000</c:v>
                </c:pt>
                <c:pt idx="4">
                  <c:v>299950</c:v>
                </c:pt>
                <c:pt idx="5">
                  <c:v>299950</c:v>
                </c:pt>
                <c:pt idx="6">
                  <c:v>375000</c:v>
                </c:pt>
                <c:pt idx="7">
                  <c:v>105000</c:v>
                </c:pt>
                <c:pt idx="8">
                  <c:v>150000</c:v>
                </c:pt>
                <c:pt idx="9">
                  <c:v>279500</c:v>
                </c:pt>
                <c:pt idx="10">
                  <c:v>199000</c:v>
                </c:pt>
                <c:pt idx="11">
                  <c:v>149000</c:v>
                </c:pt>
                <c:pt idx="12">
                  <c:v>265000</c:v>
                </c:pt>
                <c:pt idx="13">
                  <c:v>549000</c:v>
                </c:pt>
                <c:pt idx="14">
                  <c:v>549000</c:v>
                </c:pt>
                <c:pt idx="15">
                  <c:v>75000</c:v>
                </c:pt>
                <c:pt idx="16">
                  <c:v>135000</c:v>
                </c:pt>
                <c:pt idx="17">
                  <c:v>149000</c:v>
                </c:pt>
                <c:pt idx="18">
                  <c:v>385000</c:v>
                </c:pt>
                <c:pt idx="19">
                  <c:v>299950</c:v>
                </c:pt>
                <c:pt idx="20">
                  <c:v>155000</c:v>
                </c:pt>
                <c:pt idx="21">
                  <c:v>425000</c:v>
                </c:pt>
                <c:pt idx="22">
                  <c:v>399000</c:v>
                </c:pt>
                <c:pt idx="23">
                  <c:v>137500</c:v>
                </c:pt>
                <c:pt idx="24">
                  <c:v>225000</c:v>
                </c:pt>
                <c:pt idx="25">
                  <c:v>80000</c:v>
                </c:pt>
                <c:pt idx="26">
                  <c:v>370000</c:v>
                </c:pt>
                <c:pt idx="27">
                  <c:v>495000</c:v>
                </c:pt>
                <c:pt idx="28">
                  <c:v>375000</c:v>
                </c:pt>
                <c:pt idx="29">
                  <c:v>325000</c:v>
                </c:pt>
                <c:pt idx="30">
                  <c:v>215000</c:v>
                </c:pt>
                <c:pt idx="31">
                  <c:v>249000</c:v>
                </c:pt>
                <c:pt idx="32">
                  <c:v>495000</c:v>
                </c:pt>
                <c:pt idx="33">
                  <c:v>349000</c:v>
                </c:pt>
                <c:pt idx="34">
                  <c:v>200000</c:v>
                </c:pt>
                <c:pt idx="35">
                  <c:v>297000</c:v>
                </c:pt>
                <c:pt idx="36">
                  <c:v>199950</c:v>
                </c:pt>
                <c:pt idx="37">
                  <c:v>149000</c:v>
                </c:pt>
                <c:pt idx="38">
                  <c:v>194000</c:v>
                </c:pt>
                <c:pt idx="39">
                  <c:v>137500</c:v>
                </c:pt>
                <c:pt idx="40">
                  <c:v>290000</c:v>
                </c:pt>
                <c:pt idx="41">
                  <c:v>298000</c:v>
                </c:pt>
                <c:pt idx="42">
                  <c:v>950000</c:v>
                </c:pt>
                <c:pt idx="43">
                  <c:v>189000</c:v>
                </c:pt>
                <c:pt idx="44">
                  <c:v>279500</c:v>
                </c:pt>
                <c:pt idx="45">
                  <c:v>360000</c:v>
                </c:pt>
                <c:pt idx="46">
                  <c:v>395000</c:v>
                </c:pt>
                <c:pt idx="47">
                  <c:v>200000</c:v>
                </c:pt>
                <c:pt idx="48">
                  <c:v>315000</c:v>
                </c:pt>
                <c:pt idx="49">
                  <c:v>230000</c:v>
                </c:pt>
                <c:pt idx="50">
                  <c:v>695000</c:v>
                </c:pt>
                <c:pt idx="51">
                  <c:v>165000</c:v>
                </c:pt>
                <c:pt idx="52">
                  <c:v>195000</c:v>
                </c:pt>
                <c:pt idx="53">
                  <c:v>395000</c:v>
                </c:pt>
                <c:pt idx="54">
                  <c:v>187500</c:v>
                </c:pt>
                <c:pt idx="55">
                  <c:v>295000</c:v>
                </c:pt>
                <c:pt idx="56">
                  <c:v>170000</c:v>
                </c:pt>
                <c:pt idx="57">
                  <c:v>187500</c:v>
                </c:pt>
                <c:pt idx="58">
                  <c:v>225000</c:v>
                </c:pt>
                <c:pt idx="59">
                  <c:v>169000</c:v>
                </c:pt>
                <c:pt idx="60">
                  <c:v>255000</c:v>
                </c:pt>
                <c:pt idx="61">
                  <c:v>595000</c:v>
                </c:pt>
                <c:pt idx="62">
                  <c:v>330000</c:v>
                </c:pt>
                <c:pt idx="63">
                  <c:v>425000</c:v>
                </c:pt>
                <c:pt idx="64">
                  <c:v>249950</c:v>
                </c:pt>
                <c:pt idx="65">
                  <c:v>199000</c:v>
                </c:pt>
                <c:pt idx="66">
                  <c:v>245000</c:v>
                </c:pt>
                <c:pt idx="67">
                  <c:v>350000</c:v>
                </c:pt>
                <c:pt idx="68">
                  <c:v>185000</c:v>
                </c:pt>
                <c:pt idx="69">
                  <c:v>135000</c:v>
                </c:pt>
                <c:pt idx="70">
                  <c:v>375000</c:v>
                </c:pt>
                <c:pt idx="71">
                  <c:v>244000</c:v>
                </c:pt>
                <c:pt idx="72">
                  <c:v>235000</c:v>
                </c:pt>
                <c:pt idx="73">
                  <c:v>198500</c:v>
                </c:pt>
                <c:pt idx="74">
                  <c:v>199000</c:v>
                </c:pt>
                <c:pt idx="75">
                  <c:v>245000</c:v>
                </c:pt>
                <c:pt idx="76">
                  <c:v>675000</c:v>
                </c:pt>
                <c:pt idx="77">
                  <c:v>164000</c:v>
                </c:pt>
                <c:pt idx="78">
                  <c:v>110000</c:v>
                </c:pt>
                <c:pt idx="79">
                  <c:v>995000</c:v>
                </c:pt>
                <c:pt idx="80">
                  <c:v>200000</c:v>
                </c:pt>
                <c:pt idx="81">
                  <c:v>295000</c:v>
                </c:pt>
                <c:pt idx="82">
                  <c:v>379000</c:v>
                </c:pt>
                <c:pt idx="83">
                  <c:v>143000</c:v>
                </c:pt>
                <c:pt idx="84">
                  <c:v>570000</c:v>
                </c:pt>
                <c:pt idx="85">
                  <c:v>120000</c:v>
                </c:pt>
                <c:pt idx="86">
                  <c:v>399000</c:v>
                </c:pt>
                <c:pt idx="87">
                  <c:v>220000</c:v>
                </c:pt>
                <c:pt idx="88">
                  <c:v>122500</c:v>
                </c:pt>
                <c:pt idx="89">
                  <c:v>585000</c:v>
                </c:pt>
                <c:pt idx="90">
                  <c:v>270000</c:v>
                </c:pt>
                <c:pt idx="91">
                  <c:v>325000</c:v>
                </c:pt>
                <c:pt idx="92">
                  <c:v>370000</c:v>
                </c:pt>
                <c:pt idx="93">
                  <c:v>199000</c:v>
                </c:pt>
                <c:pt idx="94">
                  <c:v>200000</c:v>
                </c:pt>
                <c:pt idx="95">
                  <c:v>299000</c:v>
                </c:pt>
                <c:pt idx="96">
                  <c:v>179000</c:v>
                </c:pt>
                <c:pt idx="97">
                  <c:v>300000</c:v>
                </c:pt>
                <c:pt idx="98">
                  <c:v>520000</c:v>
                </c:pt>
                <c:pt idx="99">
                  <c:v>165000</c:v>
                </c:pt>
                <c:pt idx="100">
                  <c:v>185000</c:v>
                </c:pt>
                <c:pt idx="101">
                  <c:v>375000</c:v>
                </c:pt>
                <c:pt idx="102">
                  <c:v>245000</c:v>
                </c:pt>
                <c:pt idx="103">
                  <c:v>345000</c:v>
                </c:pt>
                <c:pt idx="104">
                  <c:v>385000</c:v>
                </c:pt>
                <c:pt idx="105">
                  <c:v>215000</c:v>
                </c:pt>
                <c:pt idx="106">
                  <c:v>350000</c:v>
                </c:pt>
                <c:pt idx="107">
                  <c:v>250000</c:v>
                </c:pt>
                <c:pt idx="108">
                  <c:v>175000</c:v>
                </c:pt>
                <c:pt idx="109">
                  <c:v>265000</c:v>
                </c:pt>
                <c:pt idx="110">
                  <c:v>379000</c:v>
                </c:pt>
                <c:pt idx="111">
                  <c:v>175000</c:v>
                </c:pt>
                <c:pt idx="112">
                  <c:v>275000</c:v>
                </c:pt>
                <c:pt idx="113">
                  <c:v>195000</c:v>
                </c:pt>
                <c:pt idx="114">
                  <c:v>325000</c:v>
                </c:pt>
                <c:pt idx="115">
                  <c:v>260000</c:v>
                </c:pt>
                <c:pt idx="116">
                  <c:v>450000</c:v>
                </c:pt>
                <c:pt idx="117">
                  <c:v>165000</c:v>
                </c:pt>
                <c:pt idx="118">
                  <c:v>825000</c:v>
                </c:pt>
                <c:pt idx="119">
                  <c:v>950000</c:v>
                </c:pt>
                <c:pt idx="120">
                  <c:v>290000</c:v>
                </c:pt>
                <c:pt idx="121">
                  <c:v>395000</c:v>
                </c:pt>
                <c:pt idx="122">
                  <c:v>235000</c:v>
                </c:pt>
                <c:pt idx="123">
                  <c:v>135000</c:v>
                </c:pt>
                <c:pt idx="124">
                  <c:v>118000</c:v>
                </c:pt>
                <c:pt idx="125">
                  <c:v>180000</c:v>
                </c:pt>
                <c:pt idx="126">
                  <c:v>130000</c:v>
                </c:pt>
                <c:pt idx="127">
                  <c:v>155000</c:v>
                </c:pt>
                <c:pt idx="128">
                  <c:v>80000</c:v>
                </c:pt>
                <c:pt idx="129">
                  <c:v>230000</c:v>
                </c:pt>
                <c:pt idx="130">
                  <c:v>420000</c:v>
                </c:pt>
                <c:pt idx="131">
                  <c:v>140000</c:v>
                </c:pt>
                <c:pt idx="132">
                  <c:v>450000</c:v>
                </c:pt>
                <c:pt idx="133">
                  <c:v>185000</c:v>
                </c:pt>
                <c:pt idx="134">
                  <c:v>390000</c:v>
                </c:pt>
                <c:pt idx="135">
                  <c:v>170000</c:v>
                </c:pt>
                <c:pt idx="136">
                  <c:v>549500</c:v>
                </c:pt>
                <c:pt idx="137">
                  <c:v>295000</c:v>
                </c:pt>
                <c:pt idx="138">
                  <c:v>250000</c:v>
                </c:pt>
                <c:pt idx="139">
                  <c:v>215000</c:v>
                </c:pt>
                <c:pt idx="140">
                  <c:v>85000</c:v>
                </c:pt>
                <c:pt idx="141">
                  <c:v>190000</c:v>
                </c:pt>
                <c:pt idx="142">
                  <c:v>164000</c:v>
                </c:pt>
                <c:pt idx="143">
                  <c:v>199000</c:v>
                </c:pt>
                <c:pt idx="144">
                  <c:v>230000</c:v>
                </c:pt>
                <c:pt idx="145">
                  <c:v>399000</c:v>
                </c:pt>
                <c:pt idx="146">
                  <c:v>300000</c:v>
                </c:pt>
                <c:pt idx="147">
                  <c:v>315000</c:v>
                </c:pt>
                <c:pt idx="148">
                  <c:v>495000</c:v>
                </c:pt>
                <c:pt idx="149">
                  <c:v>265000</c:v>
                </c:pt>
                <c:pt idx="150">
                  <c:v>195000</c:v>
                </c:pt>
                <c:pt idx="151">
                  <c:v>143000</c:v>
                </c:pt>
                <c:pt idx="152">
                  <c:v>235000</c:v>
                </c:pt>
                <c:pt idx="153">
                  <c:v>349000</c:v>
                </c:pt>
                <c:pt idx="154">
                  <c:v>595000</c:v>
                </c:pt>
                <c:pt idx="155">
                  <c:v>195000</c:v>
                </c:pt>
                <c:pt idx="156">
                  <c:v>280000</c:v>
                </c:pt>
                <c:pt idx="157">
                  <c:v>195000</c:v>
                </c:pt>
                <c:pt idx="158">
                  <c:v>275000</c:v>
                </c:pt>
                <c:pt idx="159">
                  <c:v>195000</c:v>
                </c:pt>
                <c:pt idx="160">
                  <c:v>320000</c:v>
                </c:pt>
                <c:pt idx="161">
                  <c:v>245000</c:v>
                </c:pt>
                <c:pt idx="162">
                  <c:v>135000</c:v>
                </c:pt>
                <c:pt idx="163">
                  <c:v>180000</c:v>
                </c:pt>
                <c:pt idx="164">
                  <c:v>330000</c:v>
                </c:pt>
                <c:pt idx="165">
                  <c:v>165000</c:v>
                </c:pt>
                <c:pt idx="166">
                  <c:v>135000</c:v>
                </c:pt>
                <c:pt idx="167">
                  <c:v>379500</c:v>
                </c:pt>
                <c:pt idx="168">
                  <c:v>345000</c:v>
                </c:pt>
                <c:pt idx="169">
                  <c:v>250000</c:v>
                </c:pt>
                <c:pt idx="170">
                  <c:v>199000</c:v>
                </c:pt>
                <c:pt idx="171">
                  <c:v>285000</c:v>
                </c:pt>
                <c:pt idx="172">
                  <c:v>230000</c:v>
                </c:pt>
                <c:pt idx="173">
                  <c:v>248500</c:v>
                </c:pt>
                <c:pt idx="174">
                  <c:v>349000</c:v>
                </c:pt>
                <c:pt idx="175">
                  <c:v>250000</c:v>
                </c:pt>
                <c:pt idx="176">
                  <c:v>890000</c:v>
                </c:pt>
                <c:pt idx="177">
                  <c:v>185000</c:v>
                </c:pt>
                <c:pt idx="178">
                  <c:v>269000</c:v>
                </c:pt>
                <c:pt idx="179">
                  <c:v>335000</c:v>
                </c:pt>
                <c:pt idx="180">
                  <c:v>279000</c:v>
                </c:pt>
                <c:pt idx="181">
                  <c:v>134000</c:v>
                </c:pt>
                <c:pt idx="182">
                  <c:v>170000</c:v>
                </c:pt>
                <c:pt idx="183">
                  <c:v>195000</c:v>
                </c:pt>
                <c:pt idx="184">
                  <c:v>365000</c:v>
                </c:pt>
                <c:pt idx="185">
                  <c:v>280000</c:v>
                </c:pt>
                <c:pt idx="186">
                  <c:v>325000</c:v>
                </c:pt>
                <c:pt idx="187">
                  <c:v>187500</c:v>
                </c:pt>
                <c:pt idx="188">
                  <c:v>187000</c:v>
                </c:pt>
                <c:pt idx="189">
                  <c:v>395000</c:v>
                </c:pt>
                <c:pt idx="190">
                  <c:v>100000</c:v>
                </c:pt>
                <c:pt idx="191">
                  <c:v>175000</c:v>
                </c:pt>
                <c:pt idx="192">
                  <c:v>240000</c:v>
                </c:pt>
                <c:pt idx="193">
                  <c:v>265000</c:v>
                </c:pt>
                <c:pt idx="194">
                  <c:v>215000</c:v>
                </c:pt>
                <c:pt idx="195">
                  <c:v>190000</c:v>
                </c:pt>
                <c:pt idx="196">
                  <c:v>150000</c:v>
                </c:pt>
                <c:pt idx="197">
                  <c:v>235000</c:v>
                </c:pt>
                <c:pt idx="198">
                  <c:v>300000</c:v>
                </c:pt>
                <c:pt idx="199">
                  <c:v>415000</c:v>
                </c:pt>
                <c:pt idx="200">
                  <c:v>325000</c:v>
                </c:pt>
                <c:pt idx="201">
                  <c:v>170000</c:v>
                </c:pt>
                <c:pt idx="202">
                  <c:v>450000</c:v>
                </c:pt>
                <c:pt idx="203">
                  <c:v>650000</c:v>
                </c:pt>
                <c:pt idx="204">
                  <c:v>160000</c:v>
                </c:pt>
                <c:pt idx="205">
                  <c:v>395000</c:v>
                </c:pt>
                <c:pt idx="206">
                  <c:v>420000</c:v>
                </c:pt>
                <c:pt idx="207">
                  <c:v>125000</c:v>
                </c:pt>
                <c:pt idx="208">
                  <c:v>259800</c:v>
                </c:pt>
                <c:pt idx="209">
                  <c:v>165000</c:v>
                </c:pt>
                <c:pt idx="210">
                  <c:v>349000</c:v>
                </c:pt>
                <c:pt idx="211">
                  <c:v>280000</c:v>
                </c:pt>
                <c:pt idx="212">
                  <c:v>550000</c:v>
                </c:pt>
                <c:pt idx="213">
                  <c:v>220000</c:v>
                </c:pt>
                <c:pt idx="214">
                  <c:v>125000</c:v>
                </c:pt>
                <c:pt idx="215">
                  <c:v>130000</c:v>
                </c:pt>
                <c:pt idx="216">
                  <c:v>220000</c:v>
                </c:pt>
                <c:pt idx="217">
                  <c:v>210000</c:v>
                </c:pt>
                <c:pt idx="218">
                  <c:v>250000</c:v>
                </c:pt>
                <c:pt idx="219">
                  <c:v>290000</c:v>
                </c:pt>
                <c:pt idx="220">
                  <c:v>900000</c:v>
                </c:pt>
                <c:pt idx="221">
                  <c:v>240000</c:v>
                </c:pt>
                <c:pt idx="222">
                  <c:v>475000</c:v>
                </c:pt>
                <c:pt idx="223">
                  <c:v>110000</c:v>
                </c:pt>
                <c:pt idx="224">
                  <c:v>325000</c:v>
                </c:pt>
                <c:pt idx="225">
                  <c:v>330000</c:v>
                </c:pt>
                <c:pt idx="226">
                  <c:v>499000</c:v>
                </c:pt>
                <c:pt idx="227">
                  <c:v>210000</c:v>
                </c:pt>
                <c:pt idx="228">
                  <c:v>110000</c:v>
                </c:pt>
                <c:pt idx="229">
                  <c:v>229000</c:v>
                </c:pt>
                <c:pt idx="230">
                  <c:v>245000</c:v>
                </c:pt>
                <c:pt idx="231">
                  <c:v>595000</c:v>
                </c:pt>
                <c:pt idx="232">
                  <c:v>245000</c:v>
                </c:pt>
                <c:pt idx="233">
                  <c:v>450000</c:v>
                </c:pt>
                <c:pt idx="234">
                  <c:v>250000</c:v>
                </c:pt>
                <c:pt idx="235">
                  <c:v>220000</c:v>
                </c:pt>
                <c:pt idx="236">
                  <c:v>425000</c:v>
                </c:pt>
                <c:pt idx="237">
                  <c:v>159000</c:v>
                </c:pt>
                <c:pt idx="238">
                  <c:v>495000</c:v>
                </c:pt>
                <c:pt idx="239">
                  <c:v>295000</c:v>
                </c:pt>
                <c:pt idx="240">
                  <c:v>340000</c:v>
                </c:pt>
                <c:pt idx="241">
                  <c:v>340000</c:v>
                </c:pt>
                <c:pt idx="242">
                  <c:v>325000</c:v>
                </c:pt>
                <c:pt idx="243">
                  <c:v>450000</c:v>
                </c:pt>
                <c:pt idx="244">
                  <c:v>435000</c:v>
                </c:pt>
                <c:pt idx="245">
                  <c:v>187000</c:v>
                </c:pt>
                <c:pt idx="246">
                  <c:v>270000</c:v>
                </c:pt>
                <c:pt idx="247">
                  <c:v>139000</c:v>
                </c:pt>
                <c:pt idx="248">
                  <c:v>115000</c:v>
                </c:pt>
                <c:pt idx="249">
                  <c:v>180000</c:v>
                </c:pt>
                <c:pt idx="250">
                  <c:v>350000</c:v>
                </c:pt>
                <c:pt idx="251">
                  <c:v>165000</c:v>
                </c:pt>
                <c:pt idx="252">
                  <c:v>185000</c:v>
                </c:pt>
                <c:pt idx="253">
                  <c:v>290000</c:v>
                </c:pt>
                <c:pt idx="254">
                  <c:v>139000</c:v>
                </c:pt>
                <c:pt idx="255">
                  <c:v>50000</c:v>
                </c:pt>
                <c:pt idx="256">
                  <c:v>159000</c:v>
                </c:pt>
                <c:pt idx="257">
                  <c:v>135000</c:v>
                </c:pt>
                <c:pt idx="258">
                  <c:v>169000</c:v>
                </c:pt>
                <c:pt idx="259">
                  <c:v>315000</c:v>
                </c:pt>
                <c:pt idx="260">
                  <c:v>125000</c:v>
                </c:pt>
                <c:pt idx="261">
                  <c:v>192500</c:v>
                </c:pt>
                <c:pt idx="262">
                  <c:v>950000</c:v>
                </c:pt>
                <c:pt idx="263">
                  <c:v>360000</c:v>
                </c:pt>
                <c:pt idx="264">
                  <c:v>180000</c:v>
                </c:pt>
                <c:pt idx="265">
                  <c:v>120000</c:v>
                </c:pt>
                <c:pt idx="266">
                  <c:v>315000</c:v>
                </c:pt>
                <c:pt idx="267">
                  <c:v>375000</c:v>
                </c:pt>
                <c:pt idx="268">
                  <c:v>165000</c:v>
                </c:pt>
                <c:pt idx="269">
                  <c:v>155000</c:v>
                </c:pt>
                <c:pt idx="270">
                  <c:v>285000</c:v>
                </c:pt>
                <c:pt idx="271">
                  <c:v>237500</c:v>
                </c:pt>
                <c:pt idx="272">
                  <c:v>285000</c:v>
                </c:pt>
                <c:pt idx="273">
                  <c:v>149000</c:v>
                </c:pt>
                <c:pt idx="274">
                  <c:v>120000</c:v>
                </c:pt>
                <c:pt idx="275">
                  <c:v>275000</c:v>
                </c:pt>
                <c:pt idx="276">
                  <c:v>629000</c:v>
                </c:pt>
                <c:pt idx="277">
                  <c:v>249000</c:v>
                </c:pt>
                <c:pt idx="278">
                  <c:v>185000</c:v>
                </c:pt>
                <c:pt idx="279">
                  <c:v>425000</c:v>
                </c:pt>
                <c:pt idx="280">
                  <c:v>129000</c:v>
                </c:pt>
                <c:pt idx="281">
                  <c:v>230000</c:v>
                </c:pt>
                <c:pt idx="282">
                  <c:v>230000</c:v>
                </c:pt>
                <c:pt idx="283">
                  <c:v>515000</c:v>
                </c:pt>
                <c:pt idx="284">
                  <c:v>165000</c:v>
                </c:pt>
                <c:pt idx="285">
                  <c:v>395000</c:v>
                </c:pt>
                <c:pt idx="286">
                  <c:v>219000</c:v>
                </c:pt>
                <c:pt idx="287">
                  <c:v>325000</c:v>
                </c:pt>
                <c:pt idx="288">
                  <c:v>349000</c:v>
                </c:pt>
                <c:pt idx="289">
                  <c:v>560000</c:v>
                </c:pt>
                <c:pt idx="290">
                  <c:v>375000</c:v>
                </c:pt>
                <c:pt idx="291">
                  <c:v>455000</c:v>
                </c:pt>
                <c:pt idx="292">
                  <c:v>175000</c:v>
                </c:pt>
                <c:pt idx="293">
                  <c:v>239000</c:v>
                </c:pt>
                <c:pt idx="294">
                  <c:v>995000</c:v>
                </c:pt>
                <c:pt idx="295">
                  <c:v>295000</c:v>
                </c:pt>
                <c:pt idx="296">
                  <c:v>95000</c:v>
                </c:pt>
                <c:pt idx="297">
                  <c:v>105000</c:v>
                </c:pt>
                <c:pt idx="298">
                  <c:v>190000</c:v>
                </c:pt>
                <c:pt idx="299">
                  <c:v>415000</c:v>
                </c:pt>
                <c:pt idx="300">
                  <c:v>545000</c:v>
                </c:pt>
                <c:pt idx="301">
                  <c:v>275000</c:v>
                </c:pt>
                <c:pt idx="302">
                  <c:v>130000</c:v>
                </c:pt>
                <c:pt idx="303">
                  <c:v>170000</c:v>
                </c:pt>
                <c:pt idx="304">
                  <c:v>170000</c:v>
                </c:pt>
                <c:pt idx="305">
                  <c:v>295000</c:v>
                </c:pt>
                <c:pt idx="306">
                  <c:v>485000</c:v>
                </c:pt>
                <c:pt idx="307">
                  <c:v>299000</c:v>
                </c:pt>
                <c:pt idx="308">
                  <c:v>150000</c:v>
                </c:pt>
                <c:pt idx="309">
                  <c:v>890000</c:v>
                </c:pt>
                <c:pt idx="310">
                  <c:v>295000</c:v>
                </c:pt>
                <c:pt idx="311">
                  <c:v>145000</c:v>
                </c:pt>
                <c:pt idx="313">
                  <c:v>190000</c:v>
                </c:pt>
                <c:pt idx="314">
                  <c:v>130000</c:v>
                </c:pt>
                <c:pt idx="315">
                  <c:v>290000</c:v>
                </c:pt>
                <c:pt idx="316">
                  <c:v>170000</c:v>
                </c:pt>
                <c:pt idx="317">
                  <c:v>225000</c:v>
                </c:pt>
                <c:pt idx="318">
                  <c:v>275000</c:v>
                </c:pt>
                <c:pt idx="319">
                  <c:v>395000</c:v>
                </c:pt>
                <c:pt idx="320">
                  <c:v>349000</c:v>
                </c:pt>
                <c:pt idx="321">
                  <c:v>295000</c:v>
                </c:pt>
                <c:pt idx="322">
                  <c:v>750000</c:v>
                </c:pt>
                <c:pt idx="323">
                  <c:v>167500</c:v>
                </c:pt>
                <c:pt idx="324">
                  <c:v>136500</c:v>
                </c:pt>
                <c:pt idx="325">
                  <c:v>159000</c:v>
                </c:pt>
                <c:pt idx="326">
                  <c:v>95000</c:v>
                </c:pt>
                <c:pt idx="327">
                  <c:v>145000</c:v>
                </c:pt>
                <c:pt idx="328">
                  <c:v>360000</c:v>
                </c:pt>
                <c:pt idx="329">
                  <c:v>279000</c:v>
                </c:pt>
                <c:pt idx="330">
                  <c:v>235000</c:v>
                </c:pt>
                <c:pt idx="331">
                  <c:v>395000</c:v>
                </c:pt>
                <c:pt idx="332">
                  <c:v>225000</c:v>
                </c:pt>
                <c:pt idx="333">
                  <c:v>220000</c:v>
                </c:pt>
                <c:pt idx="334">
                  <c:v>125000</c:v>
                </c:pt>
                <c:pt idx="335">
                  <c:v>105000</c:v>
                </c:pt>
                <c:pt idx="336">
                  <c:v>169000</c:v>
                </c:pt>
                <c:pt idx="337">
                  <c:v>185000</c:v>
                </c:pt>
                <c:pt idx="338">
                  <c:v>185000</c:v>
                </c:pt>
                <c:pt idx="339">
                  <c:v>239000</c:v>
                </c:pt>
                <c:pt idx="340">
                  <c:v>295000</c:v>
                </c:pt>
                <c:pt idx="341">
                  <c:v>499500</c:v>
                </c:pt>
                <c:pt idx="342">
                  <c:v>300000</c:v>
                </c:pt>
                <c:pt idx="343">
                  <c:v>169000</c:v>
                </c:pt>
                <c:pt idx="344">
                  <c:v>205000</c:v>
                </c:pt>
                <c:pt idx="345">
                  <c:v>159000</c:v>
                </c:pt>
                <c:pt idx="346">
                  <c:v>349500</c:v>
                </c:pt>
                <c:pt idx="347">
                  <c:v>315000</c:v>
                </c:pt>
                <c:pt idx="348">
                  <c:v>400000</c:v>
                </c:pt>
                <c:pt idx="349">
                  <c:v>195000</c:v>
                </c:pt>
                <c:pt idx="350">
                  <c:v>185000</c:v>
                </c:pt>
                <c:pt idx="351">
                  <c:v>130000</c:v>
                </c:pt>
                <c:pt idx="352">
                  <c:v>299950</c:v>
                </c:pt>
                <c:pt idx="353">
                  <c:v>995000</c:v>
                </c:pt>
                <c:pt idx="354">
                  <c:v>200000</c:v>
                </c:pt>
                <c:pt idx="355">
                  <c:v>250000</c:v>
                </c:pt>
                <c:pt idx="356">
                  <c:v>239000</c:v>
                </c:pt>
                <c:pt idx="357">
                  <c:v>385000</c:v>
                </c:pt>
                <c:pt idx="358">
                  <c:v>200000</c:v>
                </c:pt>
                <c:pt idx="359">
                  <c:v>245000</c:v>
                </c:pt>
                <c:pt idx="360">
                  <c:v>329995</c:v>
                </c:pt>
                <c:pt idx="361">
                  <c:v>275000</c:v>
                </c:pt>
                <c:pt idx="362">
                  <c:v>147000</c:v>
                </c:pt>
                <c:pt idx="363">
                  <c:v>385000</c:v>
                </c:pt>
                <c:pt idx="364">
                  <c:v>150000</c:v>
                </c:pt>
                <c:pt idx="365">
                  <c:v>269000</c:v>
                </c:pt>
                <c:pt idx="366">
                  <c:v>189000</c:v>
                </c:pt>
                <c:pt idx="367">
                  <c:v>150000</c:v>
                </c:pt>
                <c:pt idx="368">
                  <c:v>140000</c:v>
                </c:pt>
                <c:pt idx="369">
                  <c:v>495000</c:v>
                </c:pt>
                <c:pt idx="370">
                  <c:v>290000</c:v>
                </c:pt>
                <c:pt idx="371">
                  <c:v>159000</c:v>
                </c:pt>
                <c:pt idx="372">
                  <c:v>340000</c:v>
                </c:pt>
                <c:pt idx="373">
                  <c:v>145000</c:v>
                </c:pt>
                <c:pt idx="374">
                  <c:v>275000</c:v>
                </c:pt>
                <c:pt idx="375">
                  <c:v>250000</c:v>
                </c:pt>
                <c:pt idx="376">
                  <c:v>165000</c:v>
                </c:pt>
                <c:pt idx="377">
                  <c:v>430000</c:v>
                </c:pt>
                <c:pt idx="378">
                  <c:v>139000</c:v>
                </c:pt>
                <c:pt idx="379">
                  <c:v>185000</c:v>
                </c:pt>
                <c:pt idx="380">
                  <c:v>145000</c:v>
                </c:pt>
                <c:pt idx="381">
                  <c:v>185000</c:v>
                </c:pt>
                <c:pt idx="382">
                  <c:v>750000</c:v>
                </c:pt>
                <c:pt idx="383">
                  <c:v>225000</c:v>
                </c:pt>
                <c:pt idx="384">
                  <c:v>140000</c:v>
                </c:pt>
                <c:pt idx="385">
                  <c:v>275000</c:v>
                </c:pt>
                <c:pt idx="386">
                  <c:v>165000</c:v>
                </c:pt>
              </c:numCache>
            </c:numRef>
          </c:xVal>
          <c:yVal>
            <c:numRef>
              <c:f>house_data!$L$2:$L$569</c:f>
              <c:numCache>
                <c:formatCode>General</c:formatCode>
                <c:ptCount val="387"/>
                <c:pt idx="0">
                  <c:v>306887.80703199998</c:v>
                </c:pt>
                <c:pt idx="1">
                  <c:v>309334.00165599998</c:v>
                </c:pt>
                <c:pt idx="2">
                  <c:v>298003.678923</c:v>
                </c:pt>
                <c:pt idx="3">
                  <c:v>303251.656579</c:v>
                </c:pt>
                <c:pt idx="4">
                  <c:v>322726.80603199999</c:v>
                </c:pt>
                <c:pt idx="5">
                  <c:v>322726.80603199999</c:v>
                </c:pt>
                <c:pt idx="6">
                  <c:v>327389.39425199997</c:v>
                </c:pt>
                <c:pt idx="7">
                  <c:v>303054.77581600001</c:v>
                </c:pt>
                <c:pt idx="8">
                  <c:v>311741.27612500003</c:v>
                </c:pt>
                <c:pt idx="9">
                  <c:v>329013.22953400004</c:v>
                </c:pt>
                <c:pt idx="10">
                  <c:v>321668.73564700002</c:v>
                </c:pt>
                <c:pt idx="11">
                  <c:v>304890.267162</c:v>
                </c:pt>
                <c:pt idx="12">
                  <c:v>336336.002201</c:v>
                </c:pt>
                <c:pt idx="13">
                  <c:v>376030.74397100002</c:v>
                </c:pt>
                <c:pt idx="14">
                  <c:v>322626.06326199998</c:v>
                </c:pt>
                <c:pt idx="15">
                  <c:v>302069.20006499998</c:v>
                </c:pt>
                <c:pt idx="16">
                  <c:v>308248.21225799999</c:v>
                </c:pt>
                <c:pt idx="17">
                  <c:v>298463.35218800005</c:v>
                </c:pt>
                <c:pt idx="18">
                  <c:v>341317.578668</c:v>
                </c:pt>
                <c:pt idx="19">
                  <c:v>323294.90603200003</c:v>
                </c:pt>
                <c:pt idx="20">
                  <c:v>316748.96920300002</c:v>
                </c:pt>
                <c:pt idx="21">
                  <c:v>340678.168573</c:v>
                </c:pt>
                <c:pt idx="22">
                  <c:v>334606.54126363742</c:v>
                </c:pt>
                <c:pt idx="23">
                  <c:v>311716.07932999998</c:v>
                </c:pt>
                <c:pt idx="24">
                  <c:v>307328.249251</c:v>
                </c:pt>
                <c:pt idx="25">
                  <c:v>305994.52003799996</c:v>
                </c:pt>
                <c:pt idx="26">
                  <c:v>329459.11228</c:v>
                </c:pt>
                <c:pt idx="27">
                  <c:v>341954.44160199998</c:v>
                </c:pt>
                <c:pt idx="28">
                  <c:v>347467.583552</c:v>
                </c:pt>
                <c:pt idx="29">
                  <c:v>340786.60656300001</c:v>
                </c:pt>
                <c:pt idx="30">
                  <c:v>316160.96942899999</c:v>
                </c:pt>
                <c:pt idx="31">
                  <c:v>329456.08721724362</c:v>
                </c:pt>
                <c:pt idx="32">
                  <c:v>327210.46600000001</c:v>
                </c:pt>
                <c:pt idx="33">
                  <c:v>377654.28610699996</c:v>
                </c:pt>
                <c:pt idx="34">
                  <c:v>316853.34520700003</c:v>
                </c:pt>
                <c:pt idx="35">
                  <c:v>314668.46563599998</c:v>
                </c:pt>
                <c:pt idx="36">
                  <c:v>343698.31462099997</c:v>
                </c:pt>
                <c:pt idx="37">
                  <c:v>313597.29839999997</c:v>
                </c:pt>
                <c:pt idx="38">
                  <c:v>313488.675498</c:v>
                </c:pt>
                <c:pt idx="39">
                  <c:v>307057.45333699998</c:v>
                </c:pt>
                <c:pt idx="40">
                  <c:v>335227.10840199998</c:v>
                </c:pt>
                <c:pt idx="41">
                  <c:v>335188.93570800003</c:v>
                </c:pt>
                <c:pt idx="42">
                  <c:v>370336.45096279995</c:v>
                </c:pt>
                <c:pt idx="43">
                  <c:v>310050.000612</c:v>
                </c:pt>
                <c:pt idx="44">
                  <c:v>314027.58378300001</c:v>
                </c:pt>
                <c:pt idx="45">
                  <c:v>346548.10452799994</c:v>
                </c:pt>
                <c:pt idx="46">
                  <c:v>332012.74250700005</c:v>
                </c:pt>
                <c:pt idx="47">
                  <c:v>310207.78020500002</c:v>
                </c:pt>
                <c:pt idx="48">
                  <c:v>305012.67315799999</c:v>
                </c:pt>
                <c:pt idx="49">
                  <c:v>308628.33845900005</c:v>
                </c:pt>
                <c:pt idx="50">
                  <c:v>353753.0575179999</c:v>
                </c:pt>
                <c:pt idx="51">
                  <c:v>310520.03137500002</c:v>
                </c:pt>
                <c:pt idx="52">
                  <c:v>326100.42496099998</c:v>
                </c:pt>
                <c:pt idx="53">
                  <c:v>324244.58060099999</c:v>
                </c:pt>
                <c:pt idx="54">
                  <c:v>308436.07794300001</c:v>
                </c:pt>
                <c:pt idx="55">
                  <c:v>335054.29699100001</c:v>
                </c:pt>
                <c:pt idx="56">
                  <c:v>309396.40968500002</c:v>
                </c:pt>
                <c:pt idx="57">
                  <c:v>303673.05006899999</c:v>
                </c:pt>
                <c:pt idx="58">
                  <c:v>311216.82652499998</c:v>
                </c:pt>
                <c:pt idx="59">
                  <c:v>307693.46026399999</c:v>
                </c:pt>
                <c:pt idx="60">
                  <c:v>318693.40635299997</c:v>
                </c:pt>
                <c:pt idx="61">
                  <c:v>355851.31121899997</c:v>
                </c:pt>
                <c:pt idx="62">
                  <c:v>325355.77899899997</c:v>
                </c:pt>
                <c:pt idx="63">
                  <c:v>332663.83865099994</c:v>
                </c:pt>
                <c:pt idx="64">
                  <c:v>315851.33125010005</c:v>
                </c:pt>
                <c:pt idx="65">
                  <c:v>313931.88806999999</c:v>
                </c:pt>
                <c:pt idx="66">
                  <c:v>321734.31683000003</c:v>
                </c:pt>
                <c:pt idx="67">
                  <c:v>317752.85041700001</c:v>
                </c:pt>
                <c:pt idx="68">
                  <c:v>306546.06943800004</c:v>
                </c:pt>
                <c:pt idx="69">
                  <c:v>308760.74469399999</c:v>
                </c:pt>
                <c:pt idx="70">
                  <c:v>348736.71281990001</c:v>
                </c:pt>
                <c:pt idx="71">
                  <c:v>314381.40675000002</c:v>
                </c:pt>
                <c:pt idx="72">
                  <c:v>320204.01782999997</c:v>
                </c:pt>
                <c:pt idx="73">
                  <c:v>313090.86480400001</c:v>
                </c:pt>
                <c:pt idx="74">
                  <c:v>315473.16520799999</c:v>
                </c:pt>
                <c:pt idx="75">
                  <c:v>332968.90007899998</c:v>
                </c:pt>
                <c:pt idx="76">
                  <c:v>361169.85614999995</c:v>
                </c:pt>
                <c:pt idx="77">
                  <c:v>307498.72076299996</c:v>
                </c:pt>
                <c:pt idx="78">
                  <c:v>303095.59946900001</c:v>
                </c:pt>
                <c:pt idx="79">
                  <c:v>379302.46610970004</c:v>
                </c:pt>
                <c:pt idx="80">
                  <c:v>309929.66100999998</c:v>
                </c:pt>
                <c:pt idx="81">
                  <c:v>350256.75137899996</c:v>
                </c:pt>
                <c:pt idx="82">
                  <c:v>322946.37341100001</c:v>
                </c:pt>
                <c:pt idx="83">
                  <c:v>307709.86114200001</c:v>
                </c:pt>
                <c:pt idx="84">
                  <c:v>367312.47472399997</c:v>
                </c:pt>
                <c:pt idx="85">
                  <c:v>305496.511856</c:v>
                </c:pt>
                <c:pt idx="86">
                  <c:v>350060.18167799991</c:v>
                </c:pt>
                <c:pt idx="87">
                  <c:v>312355.31468900002</c:v>
                </c:pt>
                <c:pt idx="88">
                  <c:v>303463.89451299998</c:v>
                </c:pt>
                <c:pt idx="89">
                  <c:v>367446.54934899998</c:v>
                </c:pt>
                <c:pt idx="90">
                  <c:v>319412.43731000001</c:v>
                </c:pt>
                <c:pt idx="91">
                  <c:v>329300.47679299995</c:v>
                </c:pt>
                <c:pt idx="92">
                  <c:v>332426.20585800003</c:v>
                </c:pt>
                <c:pt idx="93">
                  <c:v>315962.91506899992</c:v>
                </c:pt>
                <c:pt idx="94">
                  <c:v>338930.74463500001</c:v>
                </c:pt>
                <c:pt idx="95">
                  <c:v>324071.19594899996</c:v>
                </c:pt>
                <c:pt idx="96">
                  <c:v>311124.07282399997</c:v>
                </c:pt>
                <c:pt idx="97">
                  <c:v>330022.52532900003</c:v>
                </c:pt>
                <c:pt idx="98">
                  <c:v>340234.69472199999</c:v>
                </c:pt>
                <c:pt idx="99">
                  <c:v>310819.36921599996</c:v>
                </c:pt>
                <c:pt idx="100">
                  <c:v>311552.70043600001</c:v>
                </c:pt>
                <c:pt idx="101">
                  <c:v>318068.53879900003</c:v>
                </c:pt>
                <c:pt idx="102">
                  <c:v>320837.05975199997</c:v>
                </c:pt>
                <c:pt idx="103">
                  <c:v>314998.82998400001</c:v>
                </c:pt>
                <c:pt idx="104">
                  <c:v>358553.75012800004</c:v>
                </c:pt>
                <c:pt idx="105">
                  <c:v>314468.681782</c:v>
                </c:pt>
                <c:pt idx="106">
                  <c:v>320989.40358599997</c:v>
                </c:pt>
                <c:pt idx="107">
                  <c:v>327462.40530000004</c:v>
                </c:pt>
                <c:pt idx="108">
                  <c:v>307552.94974800001</c:v>
                </c:pt>
                <c:pt idx="109">
                  <c:v>330358.763439</c:v>
                </c:pt>
                <c:pt idx="110">
                  <c:v>330714.24856200005</c:v>
                </c:pt>
                <c:pt idx="111">
                  <c:v>329744.07236499997</c:v>
                </c:pt>
                <c:pt idx="112">
                  <c:v>328933.76007499994</c:v>
                </c:pt>
                <c:pt idx="113">
                  <c:v>311819.19105600001</c:v>
                </c:pt>
                <c:pt idx="114">
                  <c:v>332768.94038699998</c:v>
                </c:pt>
                <c:pt idx="115">
                  <c:v>319658.45939099998</c:v>
                </c:pt>
                <c:pt idx="116">
                  <c:v>347046.93471</c:v>
                </c:pt>
                <c:pt idx="117">
                  <c:v>301752.99559199996</c:v>
                </c:pt>
                <c:pt idx="118">
                  <c:v>410974.13021099998</c:v>
                </c:pt>
                <c:pt idx="119">
                  <c:v>366532.01631199999</c:v>
                </c:pt>
                <c:pt idx="120">
                  <c:v>323428.59277599998</c:v>
                </c:pt>
                <c:pt idx="121">
                  <c:v>357395.03539400006</c:v>
                </c:pt>
                <c:pt idx="122">
                  <c:v>329463.15105799999</c:v>
                </c:pt>
                <c:pt idx="123">
                  <c:v>309052.10618300003</c:v>
                </c:pt>
                <c:pt idx="124">
                  <c:v>311108.86124599999</c:v>
                </c:pt>
                <c:pt idx="125">
                  <c:v>315694.39741799998</c:v>
                </c:pt>
                <c:pt idx="126">
                  <c:v>326894.23311300005</c:v>
                </c:pt>
                <c:pt idx="127">
                  <c:v>314269.55510900001</c:v>
                </c:pt>
                <c:pt idx="128">
                  <c:v>305018.64834900002</c:v>
                </c:pt>
                <c:pt idx="129">
                  <c:v>308164.86481200001</c:v>
                </c:pt>
                <c:pt idx="130">
                  <c:v>335985.62168900005</c:v>
                </c:pt>
                <c:pt idx="131">
                  <c:v>304944.97518300003</c:v>
                </c:pt>
                <c:pt idx="132">
                  <c:v>348222.85681399994</c:v>
                </c:pt>
                <c:pt idx="133">
                  <c:v>315708.87766</c:v>
                </c:pt>
                <c:pt idx="134">
                  <c:v>337782.417296</c:v>
                </c:pt>
                <c:pt idx="135">
                  <c:v>310824.17901100003</c:v>
                </c:pt>
                <c:pt idx="136">
                  <c:v>354479.78937100002</c:v>
                </c:pt>
                <c:pt idx="137">
                  <c:v>359538.19052199996</c:v>
                </c:pt>
                <c:pt idx="138">
                  <c:v>315723.334233</c:v>
                </c:pt>
                <c:pt idx="139">
                  <c:v>311493.53238499997</c:v>
                </c:pt>
                <c:pt idx="140">
                  <c:v>303562.12798300001</c:v>
                </c:pt>
                <c:pt idx="141">
                  <c:v>340856.8219931245</c:v>
                </c:pt>
                <c:pt idx="142">
                  <c:v>309723.62341100001</c:v>
                </c:pt>
                <c:pt idx="143">
                  <c:v>321154.18246600003</c:v>
                </c:pt>
                <c:pt idx="144">
                  <c:v>315970.76633000001</c:v>
                </c:pt>
                <c:pt idx="145">
                  <c:v>332806.35471499996</c:v>
                </c:pt>
                <c:pt idx="146">
                  <c:v>337801.56349899998</c:v>
                </c:pt>
                <c:pt idx="147">
                  <c:v>308737.13146900001</c:v>
                </c:pt>
                <c:pt idx="148">
                  <c:v>325513.80058099999</c:v>
                </c:pt>
                <c:pt idx="149">
                  <c:v>316994.04003899998</c:v>
                </c:pt>
                <c:pt idx="150">
                  <c:v>329510.28912600002</c:v>
                </c:pt>
                <c:pt idx="151">
                  <c:v>308229.73239399993</c:v>
                </c:pt>
                <c:pt idx="152">
                  <c:v>318160.97990099998</c:v>
                </c:pt>
                <c:pt idx="153">
                  <c:v>339746.23143000004</c:v>
                </c:pt>
                <c:pt idx="154">
                  <c:v>336669.32508500002</c:v>
                </c:pt>
                <c:pt idx="155">
                  <c:v>307168.00573699997</c:v>
                </c:pt>
                <c:pt idx="156">
                  <c:v>326293.10366699996</c:v>
                </c:pt>
                <c:pt idx="157">
                  <c:v>311102.65836900001</c:v>
                </c:pt>
                <c:pt idx="158">
                  <c:v>321871.85117400001</c:v>
                </c:pt>
                <c:pt idx="159">
                  <c:v>309762.213399</c:v>
                </c:pt>
                <c:pt idx="160">
                  <c:v>321655.86592499999</c:v>
                </c:pt>
                <c:pt idx="161">
                  <c:v>305225.36847500002</c:v>
                </c:pt>
                <c:pt idx="162">
                  <c:v>305227.26203000004</c:v>
                </c:pt>
                <c:pt idx="163">
                  <c:v>308008.11571400001</c:v>
                </c:pt>
                <c:pt idx="164">
                  <c:v>330610.38604500005</c:v>
                </c:pt>
                <c:pt idx="165">
                  <c:v>307812.226265</c:v>
                </c:pt>
                <c:pt idx="166">
                  <c:v>311046.16683900001</c:v>
                </c:pt>
                <c:pt idx="167">
                  <c:v>342274.77286299999</c:v>
                </c:pt>
                <c:pt idx="168">
                  <c:v>352508.05323799996</c:v>
                </c:pt>
                <c:pt idx="169">
                  <c:v>330008.71053899999</c:v>
                </c:pt>
                <c:pt idx="170">
                  <c:v>310019.88558100001</c:v>
                </c:pt>
                <c:pt idx="171">
                  <c:v>325952.25166000001</c:v>
                </c:pt>
                <c:pt idx="172">
                  <c:v>317052.58425800002</c:v>
                </c:pt>
                <c:pt idx="173">
                  <c:v>318999.21918000001</c:v>
                </c:pt>
                <c:pt idx="174">
                  <c:v>325255.31262300001</c:v>
                </c:pt>
                <c:pt idx="175">
                  <c:v>321565.633523</c:v>
                </c:pt>
                <c:pt idx="176">
                  <c:v>355833.63385799999</c:v>
                </c:pt>
                <c:pt idx="177">
                  <c:v>313304.19717700005</c:v>
                </c:pt>
                <c:pt idx="178">
                  <c:v>317861.60316600004</c:v>
                </c:pt>
                <c:pt idx="179">
                  <c:v>311238.62379699998</c:v>
                </c:pt>
                <c:pt idx="180">
                  <c:v>323022.69646099996</c:v>
                </c:pt>
                <c:pt idx="181">
                  <c:v>304064.40868699993</c:v>
                </c:pt>
                <c:pt idx="182">
                  <c:v>310898.797059</c:v>
                </c:pt>
                <c:pt idx="183">
                  <c:v>318412.28870999999</c:v>
                </c:pt>
                <c:pt idx="184">
                  <c:v>329938.66144038818</c:v>
                </c:pt>
                <c:pt idx="185">
                  <c:v>324134.59630799998</c:v>
                </c:pt>
                <c:pt idx="186">
                  <c:v>330302.58074</c:v>
                </c:pt>
                <c:pt idx="187">
                  <c:v>304907.68836699997</c:v>
                </c:pt>
                <c:pt idx="188">
                  <c:v>315440.08988400002</c:v>
                </c:pt>
                <c:pt idx="189">
                  <c:v>341114.33374800003</c:v>
                </c:pt>
                <c:pt idx="190">
                  <c:v>302726.00737699994</c:v>
                </c:pt>
                <c:pt idx="191">
                  <c:v>312283.89912499994</c:v>
                </c:pt>
                <c:pt idx="192">
                  <c:v>362625.80535599997</c:v>
                </c:pt>
                <c:pt idx="193">
                  <c:v>310690.67390300002</c:v>
                </c:pt>
                <c:pt idx="194">
                  <c:v>310072.83105500002</c:v>
                </c:pt>
                <c:pt idx="195">
                  <c:v>308894.24943199998</c:v>
                </c:pt>
                <c:pt idx="196">
                  <c:v>310367.73927799996</c:v>
                </c:pt>
                <c:pt idx="197">
                  <c:v>303839.47607160005</c:v>
                </c:pt>
                <c:pt idx="198">
                  <c:v>307661.80106861889</c:v>
                </c:pt>
                <c:pt idx="199">
                  <c:v>329079.35307799996</c:v>
                </c:pt>
                <c:pt idx="200">
                  <c:v>328506.36656300002</c:v>
                </c:pt>
                <c:pt idx="201">
                  <c:v>308510.83817299997</c:v>
                </c:pt>
                <c:pt idx="202">
                  <c:v>333893.16377300001</c:v>
                </c:pt>
                <c:pt idx="203">
                  <c:v>346329.42715400003</c:v>
                </c:pt>
                <c:pt idx="204">
                  <c:v>307479.92902899993</c:v>
                </c:pt>
                <c:pt idx="205">
                  <c:v>337145.91320099996</c:v>
                </c:pt>
                <c:pt idx="206">
                  <c:v>346228.61292099999</c:v>
                </c:pt>
                <c:pt idx="207">
                  <c:v>313986.25279</c:v>
                </c:pt>
                <c:pt idx="208">
                  <c:v>323086.95256100001</c:v>
                </c:pt>
                <c:pt idx="209">
                  <c:v>314060.31629799999</c:v>
                </c:pt>
                <c:pt idx="210">
                  <c:v>325806.68941299996</c:v>
                </c:pt>
                <c:pt idx="211">
                  <c:v>326144.83640199999</c:v>
                </c:pt>
                <c:pt idx="212">
                  <c:v>375567.122531</c:v>
                </c:pt>
                <c:pt idx="213">
                  <c:v>324380.02074799995</c:v>
                </c:pt>
                <c:pt idx="214">
                  <c:v>329021.52425299998</c:v>
                </c:pt>
                <c:pt idx="215">
                  <c:v>305591.89393600001</c:v>
                </c:pt>
                <c:pt idx="216">
                  <c:v>326564.16683499998</c:v>
                </c:pt>
                <c:pt idx="217">
                  <c:v>326502.38864099997</c:v>
                </c:pt>
                <c:pt idx="218">
                  <c:v>308725.83365300001</c:v>
                </c:pt>
                <c:pt idx="219">
                  <c:v>347332.57281899999</c:v>
                </c:pt>
                <c:pt idx="220">
                  <c:v>374849.40811799996</c:v>
                </c:pt>
                <c:pt idx="221">
                  <c:v>315446.61948300002</c:v>
                </c:pt>
                <c:pt idx="222">
                  <c:v>348677.71542099997</c:v>
                </c:pt>
                <c:pt idx="223">
                  <c:v>302007.03849399998</c:v>
                </c:pt>
                <c:pt idx="224">
                  <c:v>331056.33073765534</c:v>
                </c:pt>
                <c:pt idx="225">
                  <c:v>341135.75595300004</c:v>
                </c:pt>
                <c:pt idx="226">
                  <c:v>336346.92654900003</c:v>
                </c:pt>
                <c:pt idx="227">
                  <c:v>310044.000688</c:v>
                </c:pt>
                <c:pt idx="228">
                  <c:v>303540.98246700002</c:v>
                </c:pt>
                <c:pt idx="229">
                  <c:v>317933.35236999998</c:v>
                </c:pt>
                <c:pt idx="230">
                  <c:v>331413.96644300001</c:v>
                </c:pt>
                <c:pt idx="231">
                  <c:v>373825.73055099999</c:v>
                </c:pt>
                <c:pt idx="232">
                  <c:v>320070.01151000004</c:v>
                </c:pt>
                <c:pt idx="233">
                  <c:v>341130.15229499998</c:v>
                </c:pt>
                <c:pt idx="234">
                  <c:v>324868.05525400001</c:v>
                </c:pt>
                <c:pt idx="235">
                  <c:v>313976.632514</c:v>
                </c:pt>
                <c:pt idx="236">
                  <c:v>327962.82966500003</c:v>
                </c:pt>
                <c:pt idx="237">
                  <c:v>310153.14625599998</c:v>
                </c:pt>
                <c:pt idx="238">
                  <c:v>353435.70643299998</c:v>
                </c:pt>
                <c:pt idx="239">
                  <c:v>351922.08628900006</c:v>
                </c:pt>
                <c:pt idx="240">
                  <c:v>334409.37420599995</c:v>
                </c:pt>
                <c:pt idx="241">
                  <c:v>334409.27092565404</c:v>
                </c:pt>
                <c:pt idx="242">
                  <c:v>339518.23469899996</c:v>
                </c:pt>
                <c:pt idx="243">
                  <c:v>345423.5350946</c:v>
                </c:pt>
                <c:pt idx="244">
                  <c:v>349172.36285900004</c:v>
                </c:pt>
                <c:pt idx="245">
                  <c:v>304633.95266615914</c:v>
                </c:pt>
                <c:pt idx="246">
                  <c:v>336667.66783799999</c:v>
                </c:pt>
                <c:pt idx="247">
                  <c:v>309937.78079500003</c:v>
                </c:pt>
                <c:pt idx="248">
                  <c:v>308073.31393810001</c:v>
                </c:pt>
                <c:pt idx="249">
                  <c:v>310016.340776</c:v>
                </c:pt>
                <c:pt idx="250">
                  <c:v>338332.74001590005</c:v>
                </c:pt>
                <c:pt idx="251">
                  <c:v>307041.27544465603</c:v>
                </c:pt>
                <c:pt idx="252">
                  <c:v>311955.26805189997</c:v>
                </c:pt>
                <c:pt idx="253">
                  <c:v>348492.20117299998</c:v>
                </c:pt>
                <c:pt idx="254">
                  <c:v>305421.17521898559</c:v>
                </c:pt>
                <c:pt idx="255">
                  <c:v>299913.62828900001</c:v>
                </c:pt>
                <c:pt idx="256">
                  <c:v>309720.59147299995</c:v>
                </c:pt>
                <c:pt idx="257">
                  <c:v>309785.52212900005</c:v>
                </c:pt>
                <c:pt idx="258">
                  <c:v>309297.50818199996</c:v>
                </c:pt>
                <c:pt idx="259">
                  <c:v>311364.60353700002</c:v>
                </c:pt>
                <c:pt idx="260">
                  <c:v>303048.14802600001</c:v>
                </c:pt>
                <c:pt idx="261">
                  <c:v>307694.67162400001</c:v>
                </c:pt>
                <c:pt idx="262">
                  <c:v>358439.17231299996</c:v>
                </c:pt>
                <c:pt idx="263">
                  <c:v>338056.22810399998</c:v>
                </c:pt>
                <c:pt idx="264">
                  <c:v>325315.77416299994</c:v>
                </c:pt>
                <c:pt idx="265">
                  <c:v>309886.47066400002</c:v>
                </c:pt>
                <c:pt idx="266">
                  <c:v>327655.42310800002</c:v>
                </c:pt>
                <c:pt idx="267">
                  <c:v>318680.95911900001</c:v>
                </c:pt>
                <c:pt idx="268">
                  <c:v>308580.18106699997</c:v>
                </c:pt>
                <c:pt idx="269">
                  <c:v>317472.13765100006</c:v>
                </c:pt>
                <c:pt idx="270">
                  <c:v>319997.96662599995</c:v>
                </c:pt>
                <c:pt idx="271">
                  <c:v>306957.37277700001</c:v>
                </c:pt>
                <c:pt idx="272">
                  <c:v>327605.97802599997</c:v>
                </c:pt>
                <c:pt idx="273">
                  <c:v>312998.405868</c:v>
                </c:pt>
                <c:pt idx="274">
                  <c:v>303030.23184600001</c:v>
                </c:pt>
                <c:pt idx="275">
                  <c:v>332155.71542200004</c:v>
                </c:pt>
                <c:pt idx="276">
                  <c:v>353182.17198899999</c:v>
                </c:pt>
                <c:pt idx="277">
                  <c:v>322698.86732000002</c:v>
                </c:pt>
                <c:pt idx="278">
                  <c:v>307971.46242850041</c:v>
                </c:pt>
                <c:pt idx="279">
                  <c:v>331995.563341</c:v>
                </c:pt>
                <c:pt idx="280">
                  <c:v>310008.27935000003</c:v>
                </c:pt>
                <c:pt idx="281">
                  <c:v>323782.5514542</c:v>
                </c:pt>
                <c:pt idx="282">
                  <c:v>310895.35015000001</c:v>
                </c:pt>
                <c:pt idx="283">
                  <c:v>340242.95442899998</c:v>
                </c:pt>
                <c:pt idx="284">
                  <c:v>311132.47942700004</c:v>
                </c:pt>
                <c:pt idx="285">
                  <c:v>341592.61129000003</c:v>
                </c:pt>
                <c:pt idx="286">
                  <c:v>318676.30237000005</c:v>
                </c:pt>
                <c:pt idx="287">
                  <c:v>318839.91222200001</c:v>
                </c:pt>
                <c:pt idx="288">
                  <c:v>378199.14816600003</c:v>
                </c:pt>
                <c:pt idx="289">
                  <c:v>341904.98558500002</c:v>
                </c:pt>
                <c:pt idx="290">
                  <c:v>346057.15288000001</c:v>
                </c:pt>
                <c:pt idx="291">
                  <c:v>343185.57690500002</c:v>
                </c:pt>
                <c:pt idx="292">
                  <c:v>309749.70568300004</c:v>
                </c:pt>
                <c:pt idx="293">
                  <c:v>313260.90858699998</c:v>
                </c:pt>
                <c:pt idx="294">
                  <c:v>379305.90593499999</c:v>
                </c:pt>
                <c:pt idx="295">
                  <c:v>331368.61996599997</c:v>
                </c:pt>
                <c:pt idx="296">
                  <c:v>310604.55068199994</c:v>
                </c:pt>
                <c:pt idx="297">
                  <c:v>307909.90757899999</c:v>
                </c:pt>
                <c:pt idx="298">
                  <c:v>313501.64385299996</c:v>
                </c:pt>
                <c:pt idx="299">
                  <c:v>338988.12413199997</c:v>
                </c:pt>
                <c:pt idx="300">
                  <c:v>348160.34157700004</c:v>
                </c:pt>
                <c:pt idx="301">
                  <c:v>329648.68957199994</c:v>
                </c:pt>
                <c:pt idx="302">
                  <c:v>313425.10787000001</c:v>
                </c:pt>
                <c:pt idx="303">
                  <c:v>306656.04469099996</c:v>
                </c:pt>
                <c:pt idx="304">
                  <c:v>307448.13757800002</c:v>
                </c:pt>
                <c:pt idx="305">
                  <c:v>341397.29217000003</c:v>
                </c:pt>
                <c:pt idx="306">
                  <c:v>344861.04025600001</c:v>
                </c:pt>
                <c:pt idx="307">
                  <c:v>335708.124319</c:v>
                </c:pt>
                <c:pt idx="308">
                  <c:v>310265.62805200001</c:v>
                </c:pt>
                <c:pt idx="309">
                  <c:v>353463.63385800004</c:v>
                </c:pt>
                <c:pt idx="310">
                  <c:v>311533.18325400003</c:v>
                </c:pt>
                <c:pt idx="311">
                  <c:v>321764.702407</c:v>
                </c:pt>
                <c:pt idx="312">
                  <c:v>324076.22009700001</c:v>
                </c:pt>
                <c:pt idx="313">
                  <c:v>317788.50682900002</c:v>
                </c:pt>
                <c:pt idx="314">
                  <c:v>306367.185084</c:v>
                </c:pt>
                <c:pt idx="315">
                  <c:v>314212.821142336</c:v>
                </c:pt>
                <c:pt idx="316">
                  <c:v>313484.65661399998</c:v>
                </c:pt>
                <c:pt idx="317">
                  <c:v>313944.23514300003</c:v>
                </c:pt>
                <c:pt idx="318">
                  <c:v>328994.78278699995</c:v>
                </c:pt>
                <c:pt idx="319">
                  <c:v>332141.41226999997</c:v>
                </c:pt>
                <c:pt idx="320">
                  <c:v>328010.28091799997</c:v>
                </c:pt>
                <c:pt idx="321">
                  <c:v>324965.31597</c:v>
                </c:pt>
                <c:pt idx="322">
                  <c:v>361616.44427200005</c:v>
                </c:pt>
                <c:pt idx="323">
                  <c:v>304461.21441299998</c:v>
                </c:pt>
                <c:pt idx="324">
                  <c:v>305058.89842699998</c:v>
                </c:pt>
                <c:pt idx="325">
                  <c:v>312609.78054100001</c:v>
                </c:pt>
                <c:pt idx="326">
                  <c:v>308899.67187599995</c:v>
                </c:pt>
                <c:pt idx="327">
                  <c:v>307211.47611799999</c:v>
                </c:pt>
                <c:pt idx="328">
                  <c:v>323963.48665695073</c:v>
                </c:pt>
                <c:pt idx="329">
                  <c:v>329197.69646099996</c:v>
                </c:pt>
                <c:pt idx="330">
                  <c:v>312814.82810200006</c:v>
                </c:pt>
                <c:pt idx="331">
                  <c:v>327801.28708949994</c:v>
                </c:pt>
                <c:pt idx="332">
                  <c:v>317033.77050400001</c:v>
                </c:pt>
                <c:pt idx="333">
                  <c:v>310937.55725000001</c:v>
                </c:pt>
                <c:pt idx="334">
                  <c:v>306333.60216799995</c:v>
                </c:pt>
                <c:pt idx="335">
                  <c:v>307318.54756999994</c:v>
                </c:pt>
                <c:pt idx="336">
                  <c:v>308053.48708599998</c:v>
                </c:pt>
                <c:pt idx="337">
                  <c:v>312498.74367200001</c:v>
                </c:pt>
                <c:pt idx="338">
                  <c:v>318092.05009799998</c:v>
                </c:pt>
                <c:pt idx="339">
                  <c:v>310202.875658</c:v>
                </c:pt>
                <c:pt idx="340">
                  <c:v>315767.05160299997</c:v>
                </c:pt>
                <c:pt idx="341">
                  <c:v>360606.80351900007</c:v>
                </c:pt>
                <c:pt idx="342">
                  <c:v>334986.58858599997</c:v>
                </c:pt>
                <c:pt idx="343">
                  <c:v>314841.66564400005</c:v>
                </c:pt>
                <c:pt idx="344">
                  <c:v>311220.0405</c:v>
                </c:pt>
                <c:pt idx="345">
                  <c:v>315381.14294299996</c:v>
                </c:pt>
                <c:pt idx="346">
                  <c:v>328172.831879</c:v>
                </c:pt>
                <c:pt idx="347">
                  <c:v>372075.43381800002</c:v>
                </c:pt>
                <c:pt idx="348">
                  <c:v>322683.79156800004</c:v>
                </c:pt>
                <c:pt idx="349">
                  <c:v>315974.81819899997</c:v>
                </c:pt>
                <c:pt idx="350">
                  <c:v>316397.93365500006</c:v>
                </c:pt>
                <c:pt idx="351">
                  <c:v>309664.08382</c:v>
                </c:pt>
                <c:pt idx="352">
                  <c:v>345270.67035299999</c:v>
                </c:pt>
                <c:pt idx="353">
                  <c:v>387293.114122</c:v>
                </c:pt>
                <c:pt idx="354">
                  <c:v>318165.57749200001</c:v>
                </c:pt>
                <c:pt idx="355">
                  <c:v>322561.772642</c:v>
                </c:pt>
                <c:pt idx="356">
                  <c:v>314158.04716100002</c:v>
                </c:pt>
                <c:pt idx="357">
                  <c:v>370473.88459099998</c:v>
                </c:pt>
                <c:pt idx="358">
                  <c:v>314734.88845899998</c:v>
                </c:pt>
                <c:pt idx="359">
                  <c:v>318625.63765499997</c:v>
                </c:pt>
                <c:pt idx="360">
                  <c:v>332719.51284730004</c:v>
                </c:pt>
                <c:pt idx="361">
                  <c:v>325149.51973300002</c:v>
                </c:pt>
                <c:pt idx="362">
                  <c:v>311930.64160999999</c:v>
                </c:pt>
                <c:pt idx="363">
                  <c:v>373944.31654500001</c:v>
                </c:pt>
                <c:pt idx="364">
                  <c:v>306796.43262699997</c:v>
                </c:pt>
                <c:pt idx="365">
                  <c:v>328822.384342</c:v>
                </c:pt>
                <c:pt idx="366">
                  <c:v>309656.58855999995</c:v>
                </c:pt>
                <c:pt idx="367">
                  <c:v>309446.35054399999</c:v>
                </c:pt>
                <c:pt idx="368">
                  <c:v>307029.240873</c:v>
                </c:pt>
                <c:pt idx="369">
                  <c:v>327210.46600000001</c:v>
                </c:pt>
                <c:pt idx="370">
                  <c:v>327064.36691999994</c:v>
                </c:pt>
                <c:pt idx="371">
                  <c:v>310725.22239100002</c:v>
                </c:pt>
                <c:pt idx="372">
                  <c:v>334994.35180499993</c:v>
                </c:pt>
                <c:pt idx="373">
                  <c:v>306665.49948100001</c:v>
                </c:pt>
                <c:pt idx="374">
                  <c:v>317112.62601200002</c:v>
                </c:pt>
                <c:pt idx="375">
                  <c:v>307395.25993199996</c:v>
                </c:pt>
                <c:pt idx="376">
                  <c:v>309405.28869399999</c:v>
                </c:pt>
                <c:pt idx="377">
                  <c:v>346262.59442600003</c:v>
                </c:pt>
                <c:pt idx="378">
                  <c:v>304516.57223599998</c:v>
                </c:pt>
                <c:pt idx="379">
                  <c:v>307986.14722899999</c:v>
                </c:pt>
                <c:pt idx="380">
                  <c:v>307893.91330399999</c:v>
                </c:pt>
                <c:pt idx="381">
                  <c:v>315450.161013</c:v>
                </c:pt>
                <c:pt idx="382">
                  <c:v>340191.45751399995</c:v>
                </c:pt>
                <c:pt idx="383">
                  <c:v>316929.78018399997</c:v>
                </c:pt>
                <c:pt idx="384">
                  <c:v>304828.70361299999</c:v>
                </c:pt>
                <c:pt idx="385">
                  <c:v>315218.71047499997</c:v>
                </c:pt>
                <c:pt idx="386">
                  <c:v>307228.08471599995</c:v>
                </c:pt>
              </c:numCache>
            </c:numRef>
          </c:yVal>
          <c:smooth val="0"/>
          <c:extLst>
            <c:ext xmlns:c16="http://schemas.microsoft.com/office/drawing/2014/chart" uri="{C3380CC4-5D6E-409C-BE32-E72D297353CC}">
              <c16:uniqueId val="{00000002-AC54-6347-9FA5-CA5D374472AA}"/>
            </c:ext>
          </c:extLst>
        </c:ser>
        <c:dLbls>
          <c:showLegendKey val="0"/>
          <c:showVal val="0"/>
          <c:showCatName val="0"/>
          <c:showSerName val="0"/>
          <c:showPercent val="0"/>
          <c:showBubbleSize val="0"/>
        </c:dLbls>
        <c:axId val="1641013855"/>
        <c:axId val="1640006079"/>
      </c:scatterChart>
      <c:valAx>
        <c:axId val="1641013855"/>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GB"/>
                  <a:t>Actual Price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0006079"/>
        <c:crosses val="autoZero"/>
        <c:crossBetween val="midCat"/>
        <c:majorUnit val="100000"/>
        <c:dispUnits>
          <c:builtInUnit val="thousands"/>
          <c:dispUnitsLbl>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dispUnitsLbl>
        </c:dispUnits>
      </c:valAx>
      <c:valAx>
        <c:axId val="1640006079"/>
        <c:scaling>
          <c:orientation val="minMax"/>
          <c:min val="25000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GB"/>
                  <a:t>Predicted Price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1641013855"/>
        <c:crosses val="autoZero"/>
        <c:crossBetween val="midCat"/>
        <c:dispUnits>
          <c:builtInUnit val="thousands"/>
          <c:dispUnitsLbl>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dispUnitsLbl>
        </c:dispUnits>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San05</b:Tag>
    <b:SourceType>Book</b:SourceType>
    <b:Guid>{BF0B70A9-1F2A-1C48-9A41-8EDC7476EAE5}</b:Guid>
    <b:Author>
      <b:Author>
        <b:NameList>
          <b:Person>
            <b:Last>Weisburg</b:Last>
            <b:First>Sanford</b:First>
          </b:Person>
        </b:NameList>
      </b:Author>
    </b:Author>
    <b:Title>Applied Linear Regression</b:Title>
    <b:Publisher>Wiley</b:Publisher>
    <b:Year>2005</b:Year>
    <b:RefOrder>1</b:RefOrder>
  </b:Source>
  <b:Source>
    <b:Tag>Yal97</b:Tag>
    <b:SourceType>InternetSite</b:SourceType>
    <b:Guid>{0549950A-1109-B347-946A-04D018F284A9}</b:Guid>
    <b:Author>
      <b:Author>
        <b:Corporate>Yale</b:Corporate>
      </b:Author>
    </b:Author>
    <b:Title>stat.yale.edu</b:Title>
    <b:URL>http://www.stat.yale.edu/Courses/1997-98/101/linreg.htm</b:URL>
    <b:Year>1997</b:Year>
    <b:YearAccessed>2020</b:YearAccessed>
    <b:MonthAccessed>November</b:MonthAccessed>
    <b:DayAccessed>24</b:DayAccessed>
    <b:RefOrder>3</b:RefOrder>
  </b:Source>
  <b:Source>
    <b:Tag>Shu13</b:Tag>
    <b:SourceType>Report</b:SourceType>
    <b:Guid>{3D96480F-8720-E143-B365-47C31ACF02BB}</b:Guid>
    <b:Title>Predicting housing price</b:Title>
    <b:Year>2013</b:Year>
    <b:Author>
      <b:Author>
        <b:NameList>
          <b:Person>
            <b:Last>Niu</b:Last>
            <b:First>Shu</b:First>
          </b:Person>
        </b:NameList>
      </b:Author>
    </b:Author>
    <b:Publisher>Stanford</b:Publisher>
    <b:City>San Francisco</b:City>
    <b:RefOrder>4</b:RefOrder>
  </b:Source>
  <b:Source>
    <b:Tag>CRM19</b:Tag>
    <b:SourceType>ConferenceProceedings</b:SourceType>
    <b:Guid>{29F53C45-8B74-C04F-BFD5-4A86F4D0DDA9}</b:Guid>
    <b:Title>House Price Prediction Using Regression Techniques: A Comparative Study</b:Title>
    <b:Publisher>IEEE</b:Publisher>
    <b:City>Chennai</b:City>
    <b:Year>2019</b:Year>
    <b:Author>
      <b:Author>
        <b:NameList>
          <b:Person>
            <b:Last>C. R. Madhuri</b:Last>
            <b:First>G.</b:First>
            <b:Middle>Anuradha and M. V. Pujitha</b:Middle>
          </b:Person>
        </b:NameList>
      </b:Author>
    </b:Author>
    <b:JournalName>2019 International Conference on Smart Structures and Systems (ICSSS)</b:JournalName>
    <b:RefOrder>5</b:RefOrder>
  </b:Source>
  <b:Source>
    <b:Tag>Yua07</b:Tag>
    <b:SourceType>JournalArticle</b:SourceType>
    <b:Guid>{D164F95A-875E-2541-B558-547A37AEEBD8}</b:Guid>
    <b:Author>
      <b:Author>
        <b:NameList>
          <b:Person>
            <b:Last>Yuan</b:Last>
            <b:First>Ming</b:First>
          </b:Person>
          <b:Person>
            <b:Last>Ekici</b:Last>
            <b:First>Ali</b:First>
          </b:Person>
          <b:Person>
            <b:Last>Lu</b:Last>
            <b:First>Zhaosong</b:First>
          </b:Person>
          <b:Person>
            <b:Last>Monteiro</b:Last>
            <b:First>Renato</b:First>
          </b:Person>
        </b:NameList>
      </b:Author>
    </b:Author>
    <b:Title>Dimension reduction and coefﬁcient estimation inmultivariate linear regression</b:Title>
    <b:Publisher>Wiley</b:Publisher>
    <b:Year>2007</b:Year>
    <b:JournalName>Royal Statistical Society</b:JournalName>
    <b:Volume>69</b:Volume>
    <b:Issue>3</b:Issue>
    <b:Pages>329-346</b:Pages>
    <b:RefOrder>6</b:RefOrder>
  </b:Source>
  <b:Source>
    <b:Tag>And14</b:Tag>
    <b:SourceType>InternetSite</b:SourceType>
    <b:Guid>{0267D34A-C405-294D-9FD1-2D384397AD8E}</b:Guid>
    <b:Title>coursera.org</b:Title>
    <b:Year>2014</b:Year>
    <b:Author>
      <b:Author>
        <b:NameList>
          <b:Person>
            <b:Last>Ng</b:Last>
            <b:First>Andrew</b:First>
          </b:Person>
        </b:NameList>
      </b:Author>
    </b:Author>
    <b:URL>https://www.coursera.org/learn/machine-learning/home/welcome</b:URL>
    <b:YearAccessed>2020</b:YearAccessed>
    <b:MonthAccessed>June</b:MonthAccessed>
    <b:DayAccessed>1</b:DayAccessed>
    <b:RefOrder>7</b:RefOrder>
  </b:Source>
  <b:Source>
    <b:Tag>Sco09</b:Tag>
    <b:SourceType>JournalArticle</b:SourceType>
    <b:Guid>{C0D861BD-AB55-754C-BE86-C260E302F844}</b:Guid>
    <b:Title>Multiple Linear Regression Analysis: A Matrix Approach with MATLAB</b:Title>
    <b:Year>2009</b:Year>
    <b:Author>
      <b:Author>
        <b:NameList>
          <b:Person>
            <b:Last>Brown</b:Last>
            <b:First>Scott</b:First>
            <b:Middle>H.</b:Middle>
          </b:Person>
        </b:NameList>
      </b:Author>
    </b:Author>
    <b:JournalName>Alabama Journal of Mathematics</b:JournalName>
    <b:Volume>Spring/Fall</b:Volume>
    <b:RefOrder>8</b:RefOrder>
  </b:Source>
  <b:Source>
    <b:Tag>Spr08</b:Tag>
    <b:SourceType>Book</b:SourceType>
    <b:Guid>{C92DFD8B-AB99-6547-AA92-5A688DF99EDA}</b:Guid>
    <b:Title>Normal Equations. In: The Concise Encyclopedia of Statistics</b:Title>
    <b:Year>2008</b:Year>
    <b:Author>
      <b:Author>
        <b:NameList>
          <b:Person>
            <b:Last>Springer</b:Last>
          </b:Person>
        </b:NameList>
      </b:Author>
    </b:Author>
    <b:City>New York</b:City>
    <b:Publisher>Springer</b:Publisher>
    <b:RefOrder>9</b:RefOrder>
  </b:Source>
  <b:Source>
    <b:Tag>Daf20</b:Tag>
    <b:SourceType>InternetSite</b:SourceType>
    <b:Guid>{F25CC2F3-57BA-C042-8CEA-31F28224E3C9}</b:Guid>
    <b:Title>Daft.ie</b:Title>
    <b:Year>2020</b:Year>
    <b:Author>
      <b:Author>
        <b:NameList>
          <b:Person>
            <b:Last>Daft</b:Last>
          </b:Person>
        </b:NameList>
      </b:Author>
    </b:Author>
    <b:URL>www.daft.ie/wexford/houses-for-sale/</b:URL>
    <b:YearAccessed>2020</b:YearAccessed>
    <b:MonthAccessed>November</b:MonthAccessed>
    <b:DayAccessed>19</b:DayAccessed>
    <b:RefOrder>2</b:RefOrder>
  </b:Source>
</b:Sources>
</file>

<file path=customXml/itemProps1.xml><?xml version="1.0" encoding="utf-8"?>
<ds:datastoreItem xmlns:ds="http://schemas.openxmlformats.org/officeDocument/2006/customXml" ds:itemID="{24C1BFE9-AF81-4888-BCD4-86C76AFD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O'Connor</dc:creator>
  <cp:keywords/>
  <dc:description/>
  <cp:lastModifiedBy>J O'Connor</cp:lastModifiedBy>
  <cp:revision>2</cp:revision>
  <cp:lastPrinted>2021-01-17T16:57:00Z</cp:lastPrinted>
  <dcterms:created xsi:type="dcterms:W3CDTF">2021-01-17T16:59:00Z</dcterms:created>
  <dcterms:modified xsi:type="dcterms:W3CDTF">2021-01-17T16:59:00Z</dcterms:modified>
</cp:coreProperties>
</file>